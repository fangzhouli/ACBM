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23EA" w14:textId="70018FC6" w:rsidR="00F515FB" w:rsidRPr="006517EA" w:rsidRDefault="00F515FB" w:rsidP="00F515FB">
      <w:pPr>
        <w:jc w:val="center"/>
        <w:rPr>
          <w:b/>
          <w:sz w:val="28"/>
          <w:szCs w:val="32"/>
        </w:rPr>
      </w:pPr>
      <w:r w:rsidRPr="006517EA">
        <w:rPr>
          <w:b/>
          <w:i/>
          <w:sz w:val="28"/>
          <w:szCs w:val="32"/>
        </w:rPr>
        <w:t>Science</w:t>
      </w:r>
      <w:r w:rsidRPr="006517EA">
        <w:rPr>
          <w:b/>
          <w:sz w:val="28"/>
          <w:szCs w:val="32"/>
        </w:rPr>
        <w:t xml:space="preserve"> </w:t>
      </w:r>
      <w:r>
        <w:rPr>
          <w:b/>
          <w:sz w:val="28"/>
          <w:szCs w:val="32"/>
        </w:rPr>
        <w:t>Supplementary Materials</w:t>
      </w:r>
      <w:r w:rsidRPr="006517EA">
        <w:rPr>
          <w:b/>
          <w:sz w:val="28"/>
          <w:szCs w:val="32"/>
        </w:rPr>
        <w:t xml:space="preserve"> Template Instructions</w:t>
      </w:r>
    </w:p>
    <w:p w14:paraId="52B2DE14" w14:textId="77777777" w:rsidR="008218C4" w:rsidRDefault="008218C4" w:rsidP="004779CB">
      <w:pPr>
        <w:rPr>
          <w:szCs w:val="24"/>
        </w:rPr>
      </w:pPr>
    </w:p>
    <w:p w14:paraId="048F0187" w14:textId="7CF0E3B0" w:rsidR="004779CB" w:rsidRDefault="004779CB" w:rsidP="004779CB">
      <w:pPr>
        <w:rPr>
          <w:szCs w:val="24"/>
        </w:rPr>
      </w:pPr>
      <w:r w:rsidRPr="004779CB">
        <w:rPr>
          <w:szCs w:val="24"/>
        </w:rPr>
        <w:t xml:space="preserve">This is </w:t>
      </w:r>
      <w:r>
        <w:rPr>
          <w:szCs w:val="24"/>
        </w:rPr>
        <w:t xml:space="preserve">the </w:t>
      </w:r>
      <w:r w:rsidRPr="004779CB">
        <w:rPr>
          <w:i/>
          <w:szCs w:val="24"/>
        </w:rPr>
        <w:t>Science</w:t>
      </w:r>
      <w:r w:rsidRPr="004779CB">
        <w:rPr>
          <w:szCs w:val="24"/>
        </w:rPr>
        <w:t xml:space="preserve"> </w:t>
      </w:r>
      <w:r>
        <w:rPr>
          <w:szCs w:val="24"/>
        </w:rPr>
        <w:t xml:space="preserve">template for presenting and formatting your </w:t>
      </w:r>
      <w:r w:rsidR="00F515FB">
        <w:rPr>
          <w:szCs w:val="24"/>
        </w:rPr>
        <w:t>supplementary m</w:t>
      </w:r>
      <w:r w:rsidR="00BB2D2A">
        <w:rPr>
          <w:szCs w:val="24"/>
        </w:rPr>
        <w:t>aterials</w:t>
      </w:r>
      <w:r>
        <w:rPr>
          <w:szCs w:val="24"/>
        </w:rPr>
        <w:t>.</w:t>
      </w:r>
      <w:r w:rsidR="00BC3E04">
        <w:rPr>
          <w:szCs w:val="24"/>
        </w:rPr>
        <w:t xml:space="preserve"> </w:t>
      </w:r>
      <w:r>
        <w:rPr>
          <w:szCs w:val="24"/>
        </w:rPr>
        <w:t xml:space="preserve">To organize your </w:t>
      </w:r>
      <w:r w:rsidR="00F515FB">
        <w:rPr>
          <w:szCs w:val="24"/>
        </w:rPr>
        <w:t>supplementary m</w:t>
      </w:r>
      <w:r w:rsidR="00BB2D2A">
        <w:rPr>
          <w:szCs w:val="24"/>
        </w:rPr>
        <w:t>aterials section</w:t>
      </w:r>
      <w:r w:rsidR="00164269">
        <w:rPr>
          <w:szCs w:val="24"/>
        </w:rPr>
        <w:t>,</w:t>
      </w:r>
      <w:r>
        <w:rPr>
          <w:szCs w:val="24"/>
        </w:rPr>
        <w:t xml:space="preserve"> please follow the instructions below.</w:t>
      </w:r>
      <w:r w:rsidR="00BC3E04">
        <w:rPr>
          <w:szCs w:val="24"/>
        </w:rPr>
        <w:t xml:space="preserve"> </w:t>
      </w:r>
      <w:r w:rsidRPr="00E853D5">
        <w:rPr>
          <w:color w:val="FF0000"/>
          <w:szCs w:val="24"/>
        </w:rPr>
        <w:t>Once formatted, you should delete this first page of instructions</w:t>
      </w:r>
      <w:r>
        <w:rPr>
          <w:szCs w:val="24"/>
        </w:rPr>
        <w:t>.</w:t>
      </w:r>
      <w:r w:rsidR="00BC3E04">
        <w:rPr>
          <w:szCs w:val="24"/>
        </w:rPr>
        <w:t xml:space="preserve"> </w:t>
      </w:r>
    </w:p>
    <w:p w14:paraId="7D3A4752" w14:textId="77777777" w:rsidR="004779CB" w:rsidRDefault="004779CB" w:rsidP="004779CB">
      <w:pPr>
        <w:rPr>
          <w:szCs w:val="24"/>
        </w:rPr>
      </w:pPr>
    </w:p>
    <w:p w14:paraId="3FCF063B" w14:textId="77777777" w:rsidR="004779CB" w:rsidRPr="00112C5B" w:rsidRDefault="004779CB" w:rsidP="004779CB">
      <w:pPr>
        <w:rPr>
          <w:b/>
          <w:szCs w:val="24"/>
        </w:rPr>
      </w:pPr>
      <w:r w:rsidRPr="00112C5B">
        <w:rPr>
          <w:b/>
          <w:szCs w:val="24"/>
        </w:rPr>
        <w:t>Overview:</w:t>
      </w:r>
    </w:p>
    <w:p w14:paraId="042EDF94" w14:textId="3A9950D6" w:rsidR="004779CB" w:rsidRDefault="00BB2D2A" w:rsidP="004779CB">
      <w:pPr>
        <w:rPr>
          <w:szCs w:val="24"/>
        </w:rPr>
      </w:pPr>
      <w:r>
        <w:rPr>
          <w:szCs w:val="24"/>
        </w:rPr>
        <w:t xml:space="preserve">Supplementary </w:t>
      </w:r>
      <w:r w:rsidR="00F515FB">
        <w:rPr>
          <w:szCs w:val="24"/>
        </w:rPr>
        <w:t xml:space="preserve">materials </w:t>
      </w:r>
      <w:r w:rsidR="004779CB">
        <w:rPr>
          <w:szCs w:val="24"/>
        </w:rPr>
        <w:t xml:space="preserve">present additional information in support of the conclusions of your paper, such as a description of the materials and methods, controls, or tabulated data presented in </w:t>
      </w:r>
      <w:r w:rsidR="00F515FB">
        <w:rPr>
          <w:szCs w:val="24"/>
        </w:rPr>
        <w:t>Tables or F</w:t>
      </w:r>
      <w:r w:rsidR="004779CB">
        <w:rPr>
          <w:szCs w:val="24"/>
        </w:rPr>
        <w:t>igures.</w:t>
      </w:r>
      <w:r w:rsidR="00BC3E04">
        <w:rPr>
          <w:szCs w:val="24"/>
        </w:rPr>
        <w:t xml:space="preserve"> </w:t>
      </w:r>
      <w:r w:rsidR="00F80705">
        <w:rPr>
          <w:szCs w:val="24"/>
        </w:rPr>
        <w:t>It will generally consist of one integrated PDF file.</w:t>
      </w:r>
      <w:r w:rsidR="00BC3E04">
        <w:rPr>
          <w:szCs w:val="24"/>
        </w:rPr>
        <w:t xml:space="preserve"> </w:t>
      </w:r>
      <w:r w:rsidR="00F80705">
        <w:rPr>
          <w:szCs w:val="24"/>
        </w:rPr>
        <w:t xml:space="preserve">Audio or movie files or large data </w:t>
      </w:r>
      <w:r w:rsidR="00E4519A">
        <w:rPr>
          <w:szCs w:val="24"/>
        </w:rPr>
        <w:t xml:space="preserve">Tables </w:t>
      </w:r>
      <w:r w:rsidR="00F80705">
        <w:rPr>
          <w:szCs w:val="24"/>
        </w:rPr>
        <w:t>can be presented as separate files.</w:t>
      </w:r>
      <w:r w:rsidR="00BC3E04">
        <w:rPr>
          <w:szCs w:val="24"/>
        </w:rPr>
        <w:t xml:space="preserve"> </w:t>
      </w:r>
      <w:r w:rsidR="007402FC">
        <w:rPr>
          <w:szCs w:val="24"/>
        </w:rPr>
        <w:t>Further information is available</w:t>
      </w:r>
      <w:r w:rsidR="000F6BE3">
        <w:rPr>
          <w:szCs w:val="24"/>
        </w:rPr>
        <w:t xml:space="preserve"> at:</w:t>
      </w:r>
      <w:r w:rsidR="007402FC">
        <w:rPr>
          <w:szCs w:val="24"/>
        </w:rPr>
        <w:t xml:space="preserve"> </w:t>
      </w:r>
      <w:hyperlink r:id="rId8" w:anchor="format-supplemental" w:history="1">
        <w:r w:rsidR="000F6BE3" w:rsidRPr="0011648E">
          <w:rPr>
            <w:rStyle w:val="Hyperlink"/>
          </w:rPr>
          <w:t>http://www.sciencemag.org/authors/instructions-preparing-initial-manuscript#format-supplemental</w:t>
        </w:r>
      </w:hyperlink>
      <w:r w:rsidR="008218C4">
        <w:t>.</w:t>
      </w:r>
    </w:p>
    <w:p w14:paraId="1543D196" w14:textId="77777777" w:rsidR="004779CB" w:rsidRDefault="004779CB" w:rsidP="004779CB">
      <w:pPr>
        <w:rPr>
          <w:szCs w:val="24"/>
        </w:rPr>
      </w:pPr>
    </w:p>
    <w:p w14:paraId="65CC3065" w14:textId="77D1D188" w:rsidR="004779CB" w:rsidRDefault="00BB2D2A" w:rsidP="004779CB">
      <w:pPr>
        <w:rPr>
          <w:szCs w:val="24"/>
        </w:rPr>
      </w:pPr>
      <w:r>
        <w:rPr>
          <w:szCs w:val="24"/>
        </w:rPr>
        <w:t>This section</w:t>
      </w:r>
      <w:r w:rsidR="004779CB">
        <w:rPr>
          <w:szCs w:val="24"/>
        </w:rPr>
        <w:t xml:space="preserve"> should </w:t>
      </w:r>
      <w:r w:rsidR="004779CB" w:rsidRPr="00F80705">
        <w:rPr>
          <w:szCs w:val="24"/>
          <w:u w:val="single"/>
        </w:rPr>
        <w:t>not</w:t>
      </w:r>
      <w:r w:rsidR="004779CB">
        <w:rPr>
          <w:szCs w:val="24"/>
        </w:rPr>
        <w:t xml:space="preserve"> be used for additional discussion, analysis, or interpretations.</w:t>
      </w:r>
      <w:r w:rsidR="00F80705">
        <w:rPr>
          <w:szCs w:val="24"/>
        </w:rPr>
        <w:t xml:space="preserve"> It is not to be used</w:t>
      </w:r>
      <w:r w:rsidR="007402FC">
        <w:rPr>
          <w:szCs w:val="24"/>
        </w:rPr>
        <w:t xml:space="preserve"> as a forum </w:t>
      </w:r>
      <w:r w:rsidR="00F80705">
        <w:rPr>
          <w:szCs w:val="24"/>
        </w:rPr>
        <w:t>to critique other publications.</w:t>
      </w:r>
    </w:p>
    <w:p w14:paraId="656988C7" w14:textId="77777777" w:rsidR="00F80705" w:rsidRDefault="00F80705" w:rsidP="004779CB">
      <w:pPr>
        <w:rPr>
          <w:szCs w:val="24"/>
        </w:rPr>
      </w:pPr>
    </w:p>
    <w:p w14:paraId="1CB11E53" w14:textId="05AD796C" w:rsidR="00F80705" w:rsidRDefault="00F80705" w:rsidP="00F630EA">
      <w:r>
        <w:t>References can be cited in the</w:t>
      </w:r>
      <w:r w:rsidR="00BB2D2A">
        <w:t xml:space="preserve"> supplementary</w:t>
      </w:r>
      <w:r>
        <w:t xml:space="preserve"> </w:t>
      </w:r>
      <w:r w:rsidR="00BB2D2A">
        <w:t>text section</w:t>
      </w:r>
      <w:r>
        <w:t>.</w:t>
      </w:r>
      <w:r w:rsidR="00BC3E04">
        <w:t xml:space="preserve"> </w:t>
      </w:r>
      <w:r>
        <w:t xml:space="preserve">These should be cited in order following the references in the main text as per </w:t>
      </w:r>
      <w:r w:rsidRPr="00BB2D2A">
        <w:rPr>
          <w:i/>
        </w:rPr>
        <w:t>Science</w:t>
      </w:r>
      <w:r>
        <w:t xml:space="preserve"> style (</w:t>
      </w:r>
      <w:r w:rsidR="00E4519A">
        <w:t xml:space="preserve">i.e., </w:t>
      </w:r>
      <w:r>
        <w:t>italicized number in parentheses).</w:t>
      </w:r>
      <w:r w:rsidR="00BC3E04">
        <w:t xml:space="preserve"> </w:t>
      </w:r>
      <w:r>
        <w:t>One full reference list should be provided for all cited references at the end of the main paper.</w:t>
      </w:r>
    </w:p>
    <w:p w14:paraId="51E51C6F" w14:textId="77777777" w:rsidR="00F80705" w:rsidRDefault="00F80705" w:rsidP="004779CB">
      <w:pPr>
        <w:rPr>
          <w:szCs w:val="24"/>
        </w:rPr>
      </w:pPr>
    </w:p>
    <w:p w14:paraId="5D80B6B3" w14:textId="77777777" w:rsidR="00F80705" w:rsidRPr="00112C5B" w:rsidRDefault="00F80705" w:rsidP="004779CB">
      <w:pPr>
        <w:rPr>
          <w:b/>
          <w:szCs w:val="24"/>
        </w:rPr>
      </w:pPr>
      <w:r w:rsidRPr="00112C5B">
        <w:rPr>
          <w:b/>
          <w:szCs w:val="24"/>
        </w:rPr>
        <w:t>Using the Template</w:t>
      </w:r>
    </w:p>
    <w:p w14:paraId="44B2D18C" w14:textId="595A8EF4" w:rsidR="00F515FB" w:rsidRDefault="00F80705" w:rsidP="00F515FB">
      <w:pPr>
        <w:rPr>
          <w:szCs w:val="24"/>
        </w:rPr>
      </w:pPr>
      <w:r>
        <w:rPr>
          <w:szCs w:val="24"/>
        </w:rPr>
        <w:t>Paste the title, author list</w:t>
      </w:r>
      <w:r w:rsidR="00F515FB">
        <w:rPr>
          <w:szCs w:val="24"/>
        </w:rPr>
        <w:t>,</w:t>
      </w:r>
      <w:r>
        <w:rPr>
          <w:szCs w:val="24"/>
        </w:rPr>
        <w:t xml:space="preserve"> and corresponding author</w:t>
      </w:r>
      <w:r w:rsidR="00F515FB">
        <w:rPr>
          <w:szCs w:val="24"/>
        </w:rPr>
        <w:t xml:space="preserve"> email address(es)</w:t>
      </w:r>
      <w:r>
        <w:rPr>
          <w:szCs w:val="24"/>
        </w:rPr>
        <w:t xml:space="preserve"> </w:t>
      </w:r>
      <w:r w:rsidR="00F515FB">
        <w:rPr>
          <w:szCs w:val="24"/>
        </w:rPr>
        <w:t xml:space="preserve">from the main text file onto </w:t>
      </w:r>
      <w:r>
        <w:rPr>
          <w:szCs w:val="24"/>
        </w:rPr>
        <w:t>the cover page.</w:t>
      </w:r>
      <w:r w:rsidR="00BC3E04">
        <w:rPr>
          <w:szCs w:val="24"/>
        </w:rPr>
        <w:t xml:space="preserve"> </w:t>
      </w:r>
      <w:r w:rsidR="00F515FB">
        <w:rPr>
          <w:szCs w:val="24"/>
        </w:rPr>
        <w:t>On the cover page, complete the relevant description of the SM and delete text that does not apply.</w:t>
      </w:r>
      <w:r w:rsidR="00F515FB" w:rsidRPr="00F515FB">
        <w:rPr>
          <w:szCs w:val="24"/>
        </w:rPr>
        <w:t xml:space="preserve"> </w:t>
      </w:r>
    </w:p>
    <w:p w14:paraId="1DBF87FD" w14:textId="77777777" w:rsidR="00F515FB" w:rsidRDefault="00F515FB" w:rsidP="00F515FB">
      <w:pPr>
        <w:rPr>
          <w:szCs w:val="24"/>
        </w:rPr>
      </w:pPr>
    </w:p>
    <w:p w14:paraId="02F69EE7" w14:textId="44D86968" w:rsidR="00F515FB" w:rsidRDefault="00F515FB" w:rsidP="00F515FB">
      <w:pPr>
        <w:rPr>
          <w:szCs w:val="24"/>
        </w:rPr>
      </w:pPr>
      <w:r>
        <w:rPr>
          <w:szCs w:val="24"/>
        </w:rPr>
        <w:t>Copy and paste relevant text into each appropriate section of the template.</w:t>
      </w:r>
    </w:p>
    <w:p w14:paraId="3D5088A2" w14:textId="77777777" w:rsidR="00F515FB" w:rsidRDefault="00F515FB" w:rsidP="00F515FB">
      <w:pPr>
        <w:rPr>
          <w:szCs w:val="24"/>
        </w:rPr>
      </w:pPr>
    </w:p>
    <w:p w14:paraId="3D012FBD" w14:textId="372756ED" w:rsidR="00EC7C85" w:rsidRDefault="00EC7C85" w:rsidP="004779CB">
      <w:pPr>
        <w:rPr>
          <w:szCs w:val="24"/>
        </w:rPr>
      </w:pPr>
      <w:r>
        <w:rPr>
          <w:szCs w:val="24"/>
        </w:rPr>
        <w:t xml:space="preserve">Each </w:t>
      </w:r>
      <w:r w:rsidR="00F515FB">
        <w:rPr>
          <w:szCs w:val="24"/>
        </w:rPr>
        <w:t xml:space="preserve">Figure or Table </w:t>
      </w:r>
      <w:r>
        <w:rPr>
          <w:szCs w:val="24"/>
        </w:rPr>
        <w:t>should be on a separate page and can be placed above each caption.</w:t>
      </w:r>
      <w:r w:rsidR="00BC3E04">
        <w:rPr>
          <w:szCs w:val="24"/>
        </w:rPr>
        <w:t xml:space="preserve"> </w:t>
      </w:r>
      <w:r>
        <w:rPr>
          <w:szCs w:val="24"/>
        </w:rPr>
        <w:t>To add additional captions</w:t>
      </w:r>
      <w:r w:rsidR="007402FC">
        <w:rPr>
          <w:szCs w:val="24"/>
        </w:rPr>
        <w:t>, simply copy and paste (repeatedly</w:t>
      </w:r>
      <w:r>
        <w:rPr>
          <w:szCs w:val="24"/>
        </w:rPr>
        <w:t xml:space="preserve">) the last caption template. Large </w:t>
      </w:r>
      <w:r w:rsidR="00F515FB">
        <w:rPr>
          <w:szCs w:val="24"/>
        </w:rPr>
        <w:t xml:space="preserve">Tables </w:t>
      </w:r>
      <w:r>
        <w:rPr>
          <w:szCs w:val="24"/>
        </w:rPr>
        <w:t>that extend beyond the width of the page should be provided as separa</w:t>
      </w:r>
      <w:r w:rsidR="00793072">
        <w:rPr>
          <w:szCs w:val="24"/>
        </w:rPr>
        <w:t>te files in an appropriate spreadsheet format (.xlsx or similar)</w:t>
      </w:r>
      <w:r>
        <w:rPr>
          <w:szCs w:val="24"/>
        </w:rPr>
        <w:t>.</w:t>
      </w:r>
    </w:p>
    <w:p w14:paraId="7191324F" w14:textId="77777777" w:rsidR="00EC7C85" w:rsidRDefault="00EC7C85" w:rsidP="004779CB">
      <w:pPr>
        <w:rPr>
          <w:szCs w:val="24"/>
        </w:rPr>
      </w:pPr>
    </w:p>
    <w:p w14:paraId="19AE1528" w14:textId="281783B6" w:rsidR="00F80705" w:rsidRDefault="00EC7C85" w:rsidP="004779CB">
      <w:pPr>
        <w:rPr>
          <w:szCs w:val="24"/>
        </w:rPr>
      </w:pPr>
      <w:r>
        <w:rPr>
          <w:szCs w:val="24"/>
        </w:rPr>
        <w:t xml:space="preserve">Large amounts of text can </w:t>
      </w:r>
      <w:r w:rsidR="00CF5C2F">
        <w:rPr>
          <w:szCs w:val="24"/>
        </w:rPr>
        <w:t>be grouped by</w:t>
      </w:r>
      <w:r>
        <w:rPr>
          <w:szCs w:val="24"/>
        </w:rPr>
        <w:t xml:space="preserve"> subheads. To repeat subheads,</w:t>
      </w:r>
      <w:r w:rsidR="00B77B2A">
        <w:rPr>
          <w:szCs w:val="24"/>
        </w:rPr>
        <w:t xml:space="preserve"> simply copy the subhead and re</w:t>
      </w:r>
      <w:r>
        <w:rPr>
          <w:szCs w:val="24"/>
        </w:rPr>
        <w:t>peat/rename.</w:t>
      </w:r>
    </w:p>
    <w:p w14:paraId="466E6909" w14:textId="77777777" w:rsidR="00F125EE" w:rsidRDefault="00F125EE" w:rsidP="00FA1481">
      <w:pPr>
        <w:jc w:val="center"/>
        <w:rPr>
          <w:sz w:val="36"/>
          <w:szCs w:val="36"/>
        </w:rPr>
        <w:sectPr w:rsidR="00F125EE" w:rsidSect="00E853D5">
          <w:headerReference w:type="default" r:id="rId9"/>
          <w:footerReference w:type="default" r:id="rId10"/>
          <w:pgSz w:w="12240" w:h="15840"/>
          <w:pgMar w:top="1440" w:right="1440" w:bottom="1440" w:left="1440" w:header="720" w:footer="720" w:gutter="0"/>
          <w:pgNumType w:start="1"/>
          <w:cols w:space="720"/>
          <w:docGrid w:linePitch="360"/>
        </w:sectPr>
      </w:pPr>
    </w:p>
    <w:p w14:paraId="14C05F61" w14:textId="22EF8EC4" w:rsidR="00FA1481" w:rsidRDefault="00F515FB" w:rsidP="00FA1481">
      <w:pPr>
        <w:jc w:val="cente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41E970DA" w14:textId="3CABFF6D" w:rsidR="002C030F" w:rsidRDefault="00662657" w:rsidP="003B40E6">
      <w:pPr>
        <w:jc w:val="center"/>
        <w:rPr>
          <w:sz w:val="28"/>
          <w:szCs w:val="28"/>
        </w:rPr>
      </w:pPr>
      <w:r>
        <w:rPr>
          <w:sz w:val="28"/>
          <w:szCs w:val="28"/>
        </w:rPr>
        <w:t xml:space="preserve">A techno-economic assessment for </w:t>
      </w:r>
      <w:r w:rsidR="00CF7B49">
        <w:rPr>
          <w:sz w:val="28"/>
          <w:szCs w:val="28"/>
        </w:rPr>
        <w:t>a</w:t>
      </w:r>
      <w:r>
        <w:rPr>
          <w:sz w:val="28"/>
          <w:szCs w:val="28"/>
        </w:rPr>
        <w:t xml:space="preserve">nimal </w:t>
      </w:r>
      <w:r w:rsidR="00E250C8">
        <w:rPr>
          <w:sz w:val="28"/>
          <w:szCs w:val="28"/>
        </w:rPr>
        <w:t>cell-based</w:t>
      </w:r>
      <w:r>
        <w:rPr>
          <w:sz w:val="28"/>
          <w:szCs w:val="28"/>
        </w:rPr>
        <w:t xml:space="preserve"> meat</w:t>
      </w:r>
      <w:r w:rsidR="00E8136A">
        <w:rPr>
          <w:sz w:val="28"/>
          <w:szCs w:val="28"/>
        </w:rPr>
        <w:t xml:space="preserve"> </w:t>
      </w:r>
      <w:r w:rsidR="00E8136A" w:rsidRPr="00E8136A">
        <w:rPr>
          <w:color w:val="FF0000"/>
          <w:sz w:val="28"/>
          <w:szCs w:val="28"/>
        </w:rPr>
        <w:t>tentative title</w:t>
      </w:r>
      <w:r w:rsidRPr="00E8136A">
        <w:rPr>
          <w:color w:val="FF0000"/>
          <w:sz w:val="28"/>
          <w:szCs w:val="28"/>
        </w:rPr>
        <w:t xml:space="preserve"> </w:t>
      </w:r>
      <w:r w:rsidR="0046356B" w:rsidRPr="00E8136A">
        <w:rPr>
          <w:color w:val="FF0000"/>
          <w:sz w:val="28"/>
          <w:szCs w:val="28"/>
        </w:rPr>
        <w:t>—N</w:t>
      </w:r>
      <w:r w:rsidR="003B40E6" w:rsidRPr="00E8136A">
        <w:rPr>
          <w:color w:val="FF0000"/>
          <w:sz w:val="28"/>
          <w:szCs w:val="28"/>
        </w:rPr>
        <w:t xml:space="preserve">o </w:t>
      </w:r>
      <w:r w:rsidR="0046356B" w:rsidRPr="00E8136A">
        <w:rPr>
          <w:color w:val="FF0000"/>
          <w:sz w:val="28"/>
          <w:szCs w:val="28"/>
        </w:rPr>
        <w:t>Paragraph B</w:t>
      </w:r>
      <w:r w:rsidR="003B40E6" w:rsidRPr="00E8136A">
        <w:rPr>
          <w:color w:val="FF0000"/>
          <w:sz w:val="28"/>
          <w:szCs w:val="28"/>
        </w:rPr>
        <w:t>reaks</w:t>
      </w:r>
    </w:p>
    <w:p w14:paraId="339B31F7" w14:textId="77777777" w:rsidR="00015F74" w:rsidRPr="007108F5" w:rsidRDefault="00015F74" w:rsidP="003B40E6">
      <w:pPr>
        <w:jc w:val="center"/>
        <w:rPr>
          <w:sz w:val="28"/>
          <w:szCs w:val="28"/>
        </w:rPr>
      </w:pPr>
    </w:p>
    <w:p w14:paraId="63D8913E" w14:textId="1827D842" w:rsidR="002C030F" w:rsidRPr="00280A1B" w:rsidRDefault="00E250C8" w:rsidP="005001AC">
      <w:pPr>
        <w:jc w:val="center"/>
        <w:rPr>
          <w:color w:val="FF0000"/>
          <w:szCs w:val="24"/>
        </w:rPr>
      </w:pPr>
      <w:r>
        <w:rPr>
          <w:szCs w:val="24"/>
        </w:rPr>
        <w:t>Derrick Risner</w:t>
      </w:r>
      <w:r w:rsidR="00015F74">
        <w:rPr>
          <w:szCs w:val="24"/>
        </w:rPr>
        <w:t>,</w:t>
      </w:r>
      <w:r w:rsidR="006F2BAA">
        <w:rPr>
          <w:szCs w:val="24"/>
        </w:rPr>
        <w:t xml:space="preserve"> Sara Pace, Justin</w:t>
      </w:r>
      <w:r w:rsidR="007E777A">
        <w:rPr>
          <w:szCs w:val="24"/>
        </w:rPr>
        <w:t xml:space="preserve"> </w:t>
      </w:r>
      <w:r w:rsidR="006F2BAA">
        <w:rPr>
          <w:szCs w:val="24"/>
        </w:rPr>
        <w:t>S</w:t>
      </w:r>
      <w:r w:rsidR="007E777A">
        <w:rPr>
          <w:szCs w:val="24"/>
        </w:rPr>
        <w:t>ie</w:t>
      </w:r>
      <w:r w:rsidR="006F2BAA">
        <w:rPr>
          <w:szCs w:val="24"/>
        </w:rPr>
        <w:t>gel,</w:t>
      </w:r>
      <w:r w:rsidR="007E777A">
        <w:rPr>
          <w:szCs w:val="24"/>
        </w:rPr>
        <w:t xml:space="preserve"> </w:t>
      </w:r>
      <w:r w:rsidR="006F2BAA" w:rsidRPr="00CF7B49">
        <w:rPr>
          <w:color w:val="FF0000"/>
          <w:szCs w:val="24"/>
        </w:rPr>
        <w:t>……</w:t>
      </w:r>
      <w:r w:rsidR="006F2BAA">
        <w:rPr>
          <w:szCs w:val="24"/>
        </w:rPr>
        <w:t xml:space="preserve"> Edward </w:t>
      </w:r>
      <w:proofErr w:type="spellStart"/>
      <w:r w:rsidR="006F2BAA">
        <w:rPr>
          <w:szCs w:val="24"/>
        </w:rPr>
        <w:t>Spang</w:t>
      </w:r>
      <w:proofErr w:type="spellEnd"/>
      <w:r w:rsidR="00015F74">
        <w:rPr>
          <w:szCs w:val="24"/>
        </w:rPr>
        <w:t xml:space="preserve"> </w:t>
      </w:r>
      <w:r w:rsidR="00015F74" w:rsidRPr="00280A1B">
        <w:rPr>
          <w:color w:val="FF0000"/>
          <w:szCs w:val="24"/>
        </w:rPr>
        <w:t>no paragraph breaks</w:t>
      </w:r>
      <w:r w:rsidR="0046356B" w:rsidRPr="00280A1B">
        <w:rPr>
          <w:color w:val="FF0000"/>
          <w:szCs w:val="24"/>
        </w:rPr>
        <w:t>.</w:t>
      </w:r>
    </w:p>
    <w:p w14:paraId="0648E06D" w14:textId="77777777" w:rsidR="000F0DCE" w:rsidRDefault="000F0DCE" w:rsidP="005001AC">
      <w:pPr>
        <w:jc w:val="center"/>
        <w:rPr>
          <w:szCs w:val="24"/>
        </w:rPr>
      </w:pPr>
    </w:p>
    <w:p w14:paraId="34D67477" w14:textId="6B376443" w:rsidR="004779CB" w:rsidRDefault="00E4519A" w:rsidP="005001AC">
      <w:pPr>
        <w:jc w:val="center"/>
        <w:rPr>
          <w:szCs w:val="24"/>
        </w:rPr>
      </w:pPr>
      <w:r>
        <w:rPr>
          <w:szCs w:val="24"/>
        </w:rPr>
        <w:t xml:space="preserve">Correspondence </w:t>
      </w:r>
      <w:r w:rsidR="004779CB">
        <w:rPr>
          <w:szCs w:val="24"/>
        </w:rPr>
        <w:t>to:</w:t>
      </w:r>
      <w:r w:rsidR="00CF7B49">
        <w:rPr>
          <w:szCs w:val="24"/>
        </w:rPr>
        <w:t xml:space="preserve"> </w:t>
      </w:r>
      <w:hyperlink r:id="rId12" w:history="1">
        <w:r w:rsidR="00CF7B49" w:rsidRPr="007562CA">
          <w:rPr>
            <w:rStyle w:val="Hyperlink"/>
            <w:szCs w:val="24"/>
          </w:rPr>
          <w:t>esspang@ucdavis.edu</w:t>
        </w:r>
      </w:hyperlink>
      <w:r w:rsidR="00CF7B49">
        <w:rPr>
          <w:szCs w:val="24"/>
        </w:rPr>
        <w:t xml:space="preserve"> </w:t>
      </w:r>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5953D2BA" w14:textId="697A123A" w:rsidR="002C030F" w:rsidRDefault="00BB2D2A" w:rsidP="00262D72">
      <w:pPr>
        <w:ind w:left="720"/>
      </w:pPr>
      <w:r>
        <w:t>Supplementary</w:t>
      </w:r>
      <w:r w:rsidR="00AB399E">
        <w:t xml:space="preserve"> </w:t>
      </w:r>
      <w:r w:rsidR="002C030F">
        <w:t>Text</w:t>
      </w:r>
    </w:p>
    <w:p w14:paraId="7FC81517" w14:textId="51F1F915" w:rsidR="002C030F" w:rsidRDefault="002C030F" w:rsidP="00262D72">
      <w:pPr>
        <w:ind w:left="720"/>
      </w:pPr>
      <w:r>
        <w:t>Fig</w:t>
      </w:r>
      <w:r w:rsidR="00A3403B">
        <w:t xml:space="preserve">s. </w:t>
      </w:r>
      <w:r>
        <w:t>S1</w:t>
      </w:r>
      <w:r w:rsidR="00A3403B">
        <w:t xml:space="preserve"> to </w:t>
      </w:r>
      <w:r>
        <w:t>S</w:t>
      </w:r>
      <w:r w:rsidR="00662657">
        <w:t>2</w:t>
      </w:r>
    </w:p>
    <w:p w14:paraId="39DE064C" w14:textId="11216236" w:rsidR="002C030F" w:rsidRDefault="002C030F" w:rsidP="00262D72">
      <w:pPr>
        <w:ind w:left="720"/>
      </w:pPr>
      <w:r>
        <w:t>Tables S1</w:t>
      </w:r>
      <w:r w:rsidR="00A3403B">
        <w:t xml:space="preserve"> to </w:t>
      </w:r>
      <w:r>
        <w:t>S</w:t>
      </w:r>
      <w:r w:rsidR="00662657">
        <w:t>4</w:t>
      </w:r>
    </w:p>
    <w:p w14:paraId="5E71B549" w14:textId="3E365CDC" w:rsidR="00F74F95" w:rsidRDefault="00F74F95" w:rsidP="00262D72">
      <w:pPr>
        <w:ind w:left="720"/>
      </w:pPr>
      <w:r>
        <w:t xml:space="preserve">Captions for </w:t>
      </w:r>
      <w:r w:rsidR="00AB399E">
        <w:t xml:space="preserve">Data </w:t>
      </w:r>
      <w:r>
        <w:t>S1 to S</w:t>
      </w:r>
      <w:r w:rsidR="001E0E47">
        <w:t>2</w:t>
      </w:r>
    </w:p>
    <w:p w14:paraId="4B448789" w14:textId="77777777" w:rsidR="002C030F" w:rsidRDefault="002C030F"/>
    <w:p w14:paraId="1F1080B1" w14:textId="64A22570" w:rsidR="00065EBD" w:rsidRPr="00B57F00" w:rsidRDefault="002C030F" w:rsidP="00015F74">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 xml:space="preserve">: </w:t>
      </w:r>
    </w:p>
    <w:p w14:paraId="5725CBAF" w14:textId="77777777" w:rsidR="002C030F" w:rsidRDefault="002C030F"/>
    <w:p w14:paraId="0A5134F4" w14:textId="204E1074" w:rsidR="002C030F" w:rsidRDefault="002C030F" w:rsidP="00262D72">
      <w:pPr>
        <w:ind w:left="720"/>
      </w:pPr>
      <w:r>
        <w:t>Data</w:t>
      </w:r>
      <w:r w:rsidR="00065EBD">
        <w:t xml:space="preserve"> S1 to S</w:t>
      </w:r>
      <w:r w:rsidR="001E0E47">
        <w:t>2</w:t>
      </w:r>
      <w:r>
        <w:t xml:space="preserve"> </w:t>
      </w:r>
    </w:p>
    <w:p w14:paraId="5DD452D7" w14:textId="0F2B6D76" w:rsidR="00E8136A" w:rsidRDefault="0024767E" w:rsidP="00E8136A">
      <w:pPr>
        <w:pStyle w:val="SMcaption"/>
        <w:rPr>
          <w:color w:val="FF0000"/>
        </w:rPr>
      </w:pPr>
      <w:r>
        <w:t xml:space="preserve">Data S1. </w:t>
      </w:r>
      <w:r w:rsidR="00E8136A" w:rsidRPr="008C5271">
        <w:rPr>
          <w:color w:val="FF0000"/>
        </w:rPr>
        <w:t>Techno-economic analysis excel model for ACBM.</w:t>
      </w:r>
      <w:r w:rsidR="00E8136A">
        <w:rPr>
          <w:color w:val="FF0000"/>
        </w:rPr>
        <w:t xml:space="preserve"> Tentative name</w:t>
      </w:r>
      <w:r w:rsidR="00E8136A" w:rsidRPr="008C5271">
        <w:rPr>
          <w:color w:val="FF0000"/>
        </w:rPr>
        <w:t xml:space="preserve"> </w:t>
      </w:r>
    </w:p>
    <w:p w14:paraId="37339597" w14:textId="692E7A1E" w:rsidR="0024767E" w:rsidRDefault="0024767E" w:rsidP="0024767E">
      <w:pPr>
        <w:pStyle w:val="SMcaption"/>
      </w:pPr>
      <w:r>
        <w:t>Data S2.</w:t>
      </w:r>
      <w:r w:rsidRPr="008C5271">
        <w:rPr>
          <w:color w:val="FF0000"/>
        </w:rPr>
        <w:t xml:space="preserve"> Techno-economic analysis </w:t>
      </w:r>
      <w:r>
        <w:rPr>
          <w:color w:val="FF0000"/>
        </w:rPr>
        <w:t>web-based</w:t>
      </w:r>
      <w:r w:rsidRPr="008C5271">
        <w:rPr>
          <w:color w:val="FF0000"/>
        </w:rPr>
        <w:t xml:space="preserve"> program for ACBM</w:t>
      </w:r>
      <w:r>
        <w:t xml:space="preserve">. </w:t>
      </w:r>
      <w:r>
        <w:rPr>
          <w:color w:val="FF0000"/>
        </w:rPr>
        <w:t>Tentative name</w:t>
      </w:r>
    </w:p>
    <w:p w14:paraId="57B433C9" w14:textId="77777777" w:rsidR="0024767E" w:rsidRPr="008C5271" w:rsidRDefault="0024767E" w:rsidP="00E8136A">
      <w:pPr>
        <w:pStyle w:val="SMcaption"/>
        <w:rPr>
          <w:color w:val="FF0000"/>
        </w:rPr>
      </w:pPr>
    </w:p>
    <w:p w14:paraId="6DD9F68C" w14:textId="77777777" w:rsidR="00E8136A" w:rsidRDefault="00E8136A" w:rsidP="00262D72">
      <w:pPr>
        <w:ind w:left="720"/>
      </w:pPr>
    </w:p>
    <w:p w14:paraId="68691C5A" w14:textId="77777777" w:rsidR="00065EBD" w:rsidRDefault="00065EBD" w:rsidP="00262D72">
      <w:pPr>
        <w:ind w:left="720"/>
      </w:pPr>
    </w:p>
    <w:p w14:paraId="23718CE0" w14:textId="77777777" w:rsidR="00015F74" w:rsidRDefault="00015F74" w:rsidP="00262D72">
      <w:pPr>
        <w:ind w:left="720"/>
      </w:pPr>
      <w:r>
        <w:br/>
      </w:r>
    </w:p>
    <w:p w14:paraId="44A25740" w14:textId="22FA0832" w:rsidR="003E302A" w:rsidRDefault="00015F74" w:rsidP="00F74F95">
      <w:pPr>
        <w:pStyle w:val="SMHeading"/>
      </w:pPr>
      <w:r>
        <w:br w:type="page"/>
      </w:r>
      <w:bookmarkStart w:id="0" w:name="Tables"/>
      <w:bookmarkStart w:id="1" w:name="MaterialsMethods"/>
      <w:bookmarkEnd w:id="0"/>
      <w:bookmarkEnd w:id="1"/>
      <w:r w:rsidRPr="00B43B31">
        <w:lastRenderedPageBreak/>
        <w:t>Materials and Methods</w:t>
      </w:r>
    </w:p>
    <w:p w14:paraId="4EF2F611" w14:textId="77777777" w:rsidR="00A27B6E" w:rsidRPr="00355362" w:rsidRDefault="00A27B6E" w:rsidP="00B9440A">
      <w:pPr>
        <w:pStyle w:val="SMSubheading"/>
      </w:pPr>
    </w:p>
    <w:p w14:paraId="3DF62595" w14:textId="107EAD48" w:rsidR="003E302A" w:rsidRDefault="003E071C" w:rsidP="003E302A">
      <w:pPr>
        <w:pStyle w:val="SMSubheading"/>
      </w:pPr>
      <w:r>
        <w:rPr>
          <w:u w:val="single"/>
        </w:rPr>
        <w:t>M</w:t>
      </w:r>
      <w:r>
        <w:t xml:space="preserve">ethods </w:t>
      </w:r>
    </w:p>
    <w:p w14:paraId="66CA689D" w14:textId="77777777" w:rsidR="009178BF" w:rsidRDefault="009178BF" w:rsidP="003E302A">
      <w:pPr>
        <w:pStyle w:val="SMSubheading"/>
      </w:pPr>
    </w:p>
    <w:p w14:paraId="047B97DC" w14:textId="33DE3002" w:rsidR="00651E03" w:rsidRDefault="00DA1CD7" w:rsidP="00FD506D">
      <w:pPr>
        <w:pStyle w:val="SMSubheading"/>
        <w:ind w:firstLine="720"/>
        <w:rPr>
          <w:u w:val="none"/>
        </w:rPr>
      </w:pPr>
      <w:r w:rsidRPr="00E451CC">
        <w:rPr>
          <w:u w:val="none"/>
        </w:rPr>
        <w:t>To determine the economic viability of animal cell-based meat (ACBM), we developed a model</w:t>
      </w:r>
      <w:r w:rsidR="00B151CD">
        <w:rPr>
          <w:u w:val="none"/>
        </w:rPr>
        <w:t xml:space="preserve"> </w:t>
      </w:r>
      <w:r w:rsidRPr="00E451CC">
        <w:rPr>
          <w:u w:val="none"/>
        </w:rPr>
        <w:t>using standard process and chemical engineering methods. The model system is a semi-continuous</w:t>
      </w:r>
      <w:r w:rsidR="00136B5B">
        <w:rPr>
          <w:u w:val="none"/>
        </w:rPr>
        <w:t>-batch</w:t>
      </w:r>
      <w:r w:rsidR="000F5202">
        <w:rPr>
          <w:u w:val="none"/>
        </w:rPr>
        <w:t xml:space="preserve"> </w:t>
      </w:r>
      <w:r w:rsidRPr="00E451CC">
        <w:rPr>
          <w:u w:val="none"/>
        </w:rPr>
        <w:t>production system operating at capacity year around</w:t>
      </w:r>
      <w:bookmarkStart w:id="2" w:name="_Hlk30782768"/>
      <w:r w:rsidR="00EB39E8">
        <w:rPr>
          <w:u w:val="none"/>
        </w:rPr>
        <w:t xml:space="preserve"> </w:t>
      </w:r>
      <w:r w:rsidR="002765E8" w:rsidRPr="00EB39E8">
        <w:rPr>
          <w:u w:val="none"/>
        </w:rPr>
        <w:t>and does not account for fill times, sanitation between batches or any operational downtime.</w:t>
      </w:r>
      <w:r w:rsidR="003E73DB">
        <w:rPr>
          <w:u w:val="none"/>
        </w:rPr>
        <w:t xml:space="preserve"> </w:t>
      </w:r>
      <w:r w:rsidR="003E73DB" w:rsidRPr="003E73DB">
        <w:rPr>
          <w:color w:val="FF0000"/>
          <w:u w:val="none"/>
        </w:rPr>
        <w:t xml:space="preserve">Table </w:t>
      </w:r>
      <w:r w:rsidR="009A48CC">
        <w:rPr>
          <w:color w:val="FF0000"/>
          <w:u w:val="none"/>
        </w:rPr>
        <w:t>S2</w:t>
      </w:r>
      <w:r w:rsidR="003E73DB">
        <w:rPr>
          <w:u w:val="none"/>
        </w:rPr>
        <w:t xml:space="preserve"> provides a </w:t>
      </w:r>
      <w:r w:rsidR="00051BBC">
        <w:rPr>
          <w:u w:val="none"/>
        </w:rPr>
        <w:t xml:space="preserve">list of equipment </w:t>
      </w:r>
      <w:r w:rsidR="000F5202">
        <w:rPr>
          <w:u w:val="none"/>
        </w:rPr>
        <w:t xml:space="preserve">that </w:t>
      </w:r>
      <w:r w:rsidR="00051BBC">
        <w:rPr>
          <w:u w:val="none"/>
        </w:rPr>
        <w:t>would</w:t>
      </w:r>
      <w:r w:rsidR="00FA1348">
        <w:rPr>
          <w:u w:val="none"/>
        </w:rPr>
        <w:t xml:space="preserve"> likely be</w:t>
      </w:r>
      <w:r w:rsidR="00051BBC">
        <w:rPr>
          <w:u w:val="none"/>
        </w:rPr>
        <w:t xml:space="preserve"> </w:t>
      </w:r>
      <w:r w:rsidR="00FA1348">
        <w:rPr>
          <w:u w:val="none"/>
        </w:rPr>
        <w:t>necessary for</w:t>
      </w:r>
      <w:r w:rsidR="00051BBC">
        <w:rPr>
          <w:u w:val="none"/>
        </w:rPr>
        <w:t xml:space="preserve"> </w:t>
      </w:r>
      <w:r w:rsidR="00FA1348">
        <w:rPr>
          <w:u w:val="none"/>
        </w:rPr>
        <w:t xml:space="preserve">industrial </w:t>
      </w:r>
      <w:r w:rsidR="00051BBC">
        <w:rPr>
          <w:u w:val="none"/>
        </w:rPr>
        <w:t>ACBM</w:t>
      </w:r>
      <w:r w:rsidR="003354CE">
        <w:rPr>
          <w:u w:val="none"/>
        </w:rPr>
        <w:t xml:space="preserve"> production</w:t>
      </w:r>
      <w:r w:rsidR="00FA1348">
        <w:rPr>
          <w:u w:val="none"/>
        </w:rPr>
        <w:t>.</w:t>
      </w:r>
      <w:r w:rsidR="007254FD">
        <w:rPr>
          <w:u w:val="none"/>
        </w:rPr>
        <w:t xml:space="preserve"> </w:t>
      </w:r>
      <w:bookmarkStart w:id="3" w:name="_Hlk38288643"/>
      <w:r w:rsidR="00DC37DA" w:rsidRPr="004955B7">
        <w:rPr>
          <w:u w:val="none"/>
        </w:rPr>
        <w:t xml:space="preserve">The costs were broadly broken down into annual operating costs and capital </w:t>
      </w:r>
      <w:bookmarkEnd w:id="3"/>
      <w:r w:rsidR="00DC37DA" w:rsidRPr="004955B7">
        <w:rPr>
          <w:u w:val="none"/>
        </w:rPr>
        <w:t>expenditures.</w:t>
      </w:r>
      <w:r w:rsidR="00DC37DA">
        <w:rPr>
          <w:u w:val="none"/>
        </w:rPr>
        <w:t xml:space="preserve"> </w:t>
      </w:r>
    </w:p>
    <w:p w14:paraId="7EBEE255" w14:textId="77777777" w:rsidR="00D50815" w:rsidRDefault="00D50815" w:rsidP="00FD506D">
      <w:pPr>
        <w:pStyle w:val="SMSubheading"/>
        <w:ind w:firstLine="720"/>
        <w:rPr>
          <w:u w:val="none"/>
        </w:rPr>
      </w:pPr>
    </w:p>
    <w:p w14:paraId="0A46BF41" w14:textId="6E91ABE9" w:rsidR="00D50815" w:rsidRDefault="009A4D31" w:rsidP="00D50815">
      <w:pPr>
        <w:pStyle w:val="SMSubheading"/>
        <w:rPr>
          <w:u w:val="single"/>
        </w:rPr>
      </w:pPr>
      <w:r>
        <w:rPr>
          <w:u w:val="single"/>
        </w:rPr>
        <w:t xml:space="preserve">Capital Expenditures of </w:t>
      </w:r>
      <w:r w:rsidR="00876B9E">
        <w:rPr>
          <w:u w:val="single"/>
        </w:rPr>
        <w:t xml:space="preserve">an </w:t>
      </w:r>
      <w:r>
        <w:rPr>
          <w:u w:val="single"/>
        </w:rPr>
        <w:t xml:space="preserve">ACBM </w:t>
      </w:r>
      <w:r w:rsidR="00D50815">
        <w:rPr>
          <w:u w:val="single"/>
        </w:rPr>
        <w:t xml:space="preserve">plant </w:t>
      </w:r>
    </w:p>
    <w:p w14:paraId="003DDF5B" w14:textId="77777777" w:rsidR="00D50815" w:rsidRPr="00D50815" w:rsidRDefault="00D50815" w:rsidP="00D50815">
      <w:pPr>
        <w:pStyle w:val="SMSubheading"/>
        <w:rPr>
          <w:u w:val="single"/>
        </w:rPr>
      </w:pPr>
    </w:p>
    <w:p w14:paraId="1ECA3E8B" w14:textId="321C30B7" w:rsidR="00347E93" w:rsidRDefault="00DC37DA" w:rsidP="00651E03">
      <w:pPr>
        <w:pStyle w:val="SMSubheading"/>
        <w:ind w:firstLine="720"/>
        <w:rPr>
          <w:u w:val="none"/>
        </w:rPr>
      </w:pPr>
      <w:r>
        <w:rPr>
          <w:u w:val="none"/>
        </w:rPr>
        <w:t>We</w:t>
      </w:r>
      <w:r w:rsidR="00EE6AEA">
        <w:rPr>
          <w:u w:val="none"/>
        </w:rPr>
        <w:t xml:space="preserve"> accounted for the volume</w:t>
      </w:r>
      <w:r w:rsidR="0097659C">
        <w:rPr>
          <w:u w:val="none"/>
        </w:rPr>
        <w:t xml:space="preserve"> </w:t>
      </w:r>
      <w:r w:rsidR="00EE6AEA">
        <w:rPr>
          <w:u w:val="none"/>
        </w:rPr>
        <w:t xml:space="preserve">each </w:t>
      </w:r>
      <w:r w:rsidR="003377C8">
        <w:rPr>
          <w:u w:val="none"/>
        </w:rPr>
        <w:t>myoblast</w:t>
      </w:r>
      <w:r w:rsidR="00BD2933">
        <w:rPr>
          <w:u w:val="none"/>
        </w:rPr>
        <w:t>/</w:t>
      </w:r>
      <w:proofErr w:type="spellStart"/>
      <w:r w:rsidR="00BD2933">
        <w:rPr>
          <w:u w:val="none"/>
        </w:rPr>
        <w:t>myosatellite</w:t>
      </w:r>
      <w:proofErr w:type="spellEnd"/>
      <w:r w:rsidR="00BD2933">
        <w:rPr>
          <w:u w:val="none"/>
        </w:rPr>
        <w:t xml:space="preserve"> </w:t>
      </w:r>
      <w:r w:rsidR="003377C8">
        <w:rPr>
          <w:u w:val="none"/>
        </w:rPr>
        <w:t>cell</w:t>
      </w:r>
      <w:r w:rsidR="00B001EB">
        <w:rPr>
          <w:u w:val="none"/>
        </w:rPr>
        <w:t xml:space="preserve"> (MSC)</w:t>
      </w:r>
      <w:r w:rsidR="003377C8">
        <w:rPr>
          <w:u w:val="none"/>
        </w:rPr>
        <w:t xml:space="preserve"> occupies with </w:t>
      </w:r>
      <w:r w:rsidR="00462243">
        <w:rPr>
          <w:u w:val="none"/>
        </w:rPr>
        <w:t xml:space="preserve">the </w:t>
      </w:r>
      <w:r w:rsidR="003377C8">
        <w:rPr>
          <w:u w:val="none"/>
        </w:rPr>
        <w:t xml:space="preserve">operating constraint that </w:t>
      </w:r>
      <w:r w:rsidR="0032602C">
        <w:rPr>
          <w:u w:val="none"/>
        </w:rPr>
        <w:t>the total cell volume cannot exceed bioreactor operating capacity for each batch.</w:t>
      </w:r>
      <w:r w:rsidR="008B3EB9">
        <w:rPr>
          <w:u w:val="none"/>
        </w:rPr>
        <w:t xml:space="preserve"> </w:t>
      </w:r>
      <w:r w:rsidR="008B3EB9" w:rsidRPr="008B3EB9">
        <w:rPr>
          <w:u w:val="none"/>
        </w:rPr>
        <w:t xml:space="preserve">Cell volumes are variable, so a reported </w:t>
      </w:r>
      <w:r w:rsidR="00AE2ACF">
        <w:rPr>
          <w:u w:val="none"/>
        </w:rPr>
        <w:t xml:space="preserve">volume </w:t>
      </w:r>
      <w:r w:rsidR="008B3EB9" w:rsidRPr="008B3EB9">
        <w:rPr>
          <w:u w:val="none"/>
        </w:rPr>
        <w:t>estimate of 5 x 10</w:t>
      </w:r>
      <w:r w:rsidR="008B3EB9" w:rsidRPr="008B3EB9">
        <w:rPr>
          <w:u w:val="none"/>
          <w:vertAlign w:val="superscript"/>
        </w:rPr>
        <w:t>-15</w:t>
      </w:r>
      <w:r w:rsidR="008B3EB9" w:rsidRPr="008B3EB9">
        <w:rPr>
          <w:u w:val="none"/>
        </w:rPr>
        <w:t xml:space="preserve"> m</w:t>
      </w:r>
      <w:r w:rsidR="008B3EB9" w:rsidRPr="008B3EB9">
        <w:rPr>
          <w:u w:val="none"/>
          <w:vertAlign w:val="superscript"/>
        </w:rPr>
        <w:t>3</w:t>
      </w:r>
      <w:r w:rsidR="00577B8A">
        <w:rPr>
          <w:u w:val="none"/>
        </w:rPr>
        <w:t xml:space="preserve"> </w:t>
      </w:r>
      <w:r w:rsidR="008B3EB9" w:rsidRPr="008B3EB9">
        <w:rPr>
          <w:u w:val="none"/>
        </w:rPr>
        <w:t>cell</w:t>
      </w:r>
      <w:r w:rsidR="00577B8A" w:rsidRPr="00577B8A">
        <w:rPr>
          <w:u w:val="none"/>
          <w:vertAlign w:val="superscript"/>
        </w:rPr>
        <w:t>-1</w:t>
      </w:r>
      <w:r w:rsidR="008B3EB9" w:rsidRPr="008B3EB9">
        <w:rPr>
          <w:u w:val="none"/>
        </w:rPr>
        <w:t xml:space="preserve"> was used </w:t>
      </w:r>
      <w:bookmarkStart w:id="4" w:name="_Hlk34053013"/>
      <w:r w:rsidR="008B3EB9" w:rsidRPr="008B3EB9">
        <w:rPr>
          <w:u w:val="none"/>
        </w:rPr>
        <w:fldChar w:fldCharType="begin" w:fldLock="1"/>
      </w:r>
      <w:r w:rsidR="00F971A9">
        <w:rPr>
          <w:u w:val="none"/>
        </w:rPr>
        <w:instrText>ADDIN CSL_CITATION {"citationItems":[{"id":"ITEM-1","itemData":{"author":[{"dropping-particle":"","family":"Specht","given":"Liz","non-dropping-particle":"","parse-names":false,"suffix":""}],"id":"ITEM-1","issued":{"date-parts":[["2019"]]},"number-of-pages":"30","publisher-place":"Washington D.C.","title":"An analysis of culture medium costs and production volumes for cell-based  meat","type":"report"},"uris":["http://www.mendeley.com/documents/?uuid=b59e03a1-bbcd-31bd-8279-4609a6fc6772"]}],"mendeley":{"formattedCitation":"&lt;sup&gt;1&lt;/sup&gt;","plainTextFormattedCitation":"1","previouslyFormattedCitation":"&lt;sup&gt;1&lt;/sup&gt;"},"properties":{"noteIndex":0},"schema":"https://github.com/citation-style-language/schema/raw/master/csl-citation.json"}</w:instrText>
      </w:r>
      <w:r w:rsidR="008B3EB9" w:rsidRPr="008B3EB9">
        <w:rPr>
          <w:u w:val="none"/>
        </w:rPr>
        <w:fldChar w:fldCharType="separate"/>
      </w:r>
      <w:r w:rsidR="00BD69C5" w:rsidRPr="00BD69C5">
        <w:rPr>
          <w:noProof/>
          <w:u w:val="none"/>
          <w:vertAlign w:val="superscript"/>
        </w:rPr>
        <w:t>1</w:t>
      </w:r>
      <w:r w:rsidR="008B3EB9" w:rsidRPr="008B3EB9">
        <w:rPr>
          <w:u w:val="none"/>
        </w:rPr>
        <w:fldChar w:fldCharType="end"/>
      </w:r>
      <w:bookmarkEnd w:id="4"/>
      <w:r w:rsidR="008B3EB9" w:rsidRPr="008B3EB9">
        <w:rPr>
          <w:u w:val="none"/>
        </w:rPr>
        <w:t>.</w:t>
      </w:r>
      <w:r w:rsidR="00CD515E">
        <w:rPr>
          <w:u w:val="none"/>
        </w:rPr>
        <w:t xml:space="preserve"> </w:t>
      </w:r>
      <w:r w:rsidR="00CD515E" w:rsidRPr="00CD515E">
        <w:rPr>
          <w:u w:val="none"/>
        </w:rPr>
        <w:t xml:space="preserve">Eukaryotic muscle cell density is </w:t>
      </w:r>
      <w:r w:rsidR="00A35523">
        <w:rPr>
          <w:u w:val="none"/>
        </w:rPr>
        <w:t xml:space="preserve">approximately </w:t>
      </w:r>
      <w:r w:rsidR="00CD515E" w:rsidRPr="00CD515E">
        <w:rPr>
          <w:u w:val="none"/>
        </w:rPr>
        <w:t>1060 kg</w:t>
      </w:r>
      <w:r w:rsidR="00577B8A">
        <w:rPr>
          <w:u w:val="none"/>
        </w:rPr>
        <w:t xml:space="preserve"> </w:t>
      </w:r>
      <w:r w:rsidR="00CD515E" w:rsidRPr="00CD515E">
        <w:rPr>
          <w:u w:val="none"/>
        </w:rPr>
        <w:t>m</w:t>
      </w:r>
      <w:r w:rsidR="00577B8A">
        <w:rPr>
          <w:u w:val="none"/>
          <w:vertAlign w:val="superscript"/>
        </w:rPr>
        <w:t>-3</w:t>
      </w:r>
      <w:r w:rsidR="00CD515E" w:rsidRPr="00CD515E">
        <w:rPr>
          <w:u w:val="none"/>
        </w:rPr>
        <w:t xml:space="preserve"> and </w:t>
      </w:r>
      <w:r w:rsidR="00AE2ACF">
        <w:rPr>
          <w:u w:val="none"/>
        </w:rPr>
        <w:t>was</w:t>
      </w:r>
      <w:r w:rsidR="00CD515E" w:rsidRPr="00CD515E">
        <w:rPr>
          <w:u w:val="none"/>
        </w:rPr>
        <w:t xml:space="preserve"> used to estimate mass of ACBM per batch </w:t>
      </w:r>
      <w:r w:rsidR="00CD515E" w:rsidRPr="00CD515E">
        <w:rPr>
          <w:u w:val="none"/>
        </w:rPr>
        <w:fldChar w:fldCharType="begin" w:fldLock="1"/>
      </w:r>
      <w:r w:rsidR="00F971A9">
        <w:rPr>
          <w:u w:val="none"/>
        </w:rPr>
        <w:instrText>ADDIN CSL_CITATION {"citationItems":[{"id":"ITEM-1","itemData":{"DOI":"10.1093/gerona/56.5.B191","abstract":"density of muscle cell 1.06 g/cm^3","author":[{"dropping-particle":"","family":"Urbanchek","given":"M. G.","non-dropping-particle":"","parse-names":false,"suffix":""},{"dropping-particle":"","family":"Picken","given":"E. B.","non-dropping-particle":"","parse-names":false,"suffix":""},{"dropping-particle":"","family":"Kalliainen","given":"L. K.","non-dropping-particle":"","parse-names":false,"suffix":""},{"dropping-particle":"","family":"Kuzon","given":"W. M.","non-dropping-particle":"","parse-names":false,"suffix":""}],"container-title":"The Journals of Gerontology Series A: Biological Sciences and Medical Sciences","id":"ITEM-1","issue":"5","issued":{"date-parts":[["2001","5","1"]]},"page":"B191-B197","publisher":"Narnia","title":"Specific Force Deficit in Skeletal Muscles of Old Rats Is Partially Explained by the Existence of Denervated Muscle Fibers","type":"article-journal","volume":"56"},"uris":["http://www.mendeley.com/documents/?uuid=676cb4fb-9ac3-398a-b68a-453b27f21c2f"]}],"mendeley":{"formattedCitation":"&lt;sup&gt;2&lt;/sup&gt;","plainTextFormattedCitation":"2","previouslyFormattedCitation":"&lt;sup&gt;2&lt;/sup&gt;"},"properties":{"noteIndex":0},"schema":"https://github.com/citation-style-language/schema/raw/master/csl-citation.json"}</w:instrText>
      </w:r>
      <w:r w:rsidR="00CD515E" w:rsidRPr="00CD515E">
        <w:rPr>
          <w:u w:val="none"/>
        </w:rPr>
        <w:fldChar w:fldCharType="separate"/>
      </w:r>
      <w:r w:rsidR="00BD69C5" w:rsidRPr="00BD69C5">
        <w:rPr>
          <w:noProof/>
          <w:u w:val="none"/>
          <w:vertAlign w:val="superscript"/>
        </w:rPr>
        <w:t>2</w:t>
      </w:r>
      <w:r w:rsidR="00CD515E" w:rsidRPr="00CD515E">
        <w:rPr>
          <w:u w:val="none"/>
        </w:rPr>
        <w:fldChar w:fldCharType="end"/>
      </w:r>
      <w:r w:rsidR="00CD515E" w:rsidRPr="004B1339">
        <w:rPr>
          <w:u w:val="none"/>
        </w:rPr>
        <w:t>.</w:t>
      </w:r>
      <w:r w:rsidR="004B1339" w:rsidRPr="004B1339">
        <w:t xml:space="preserve"> </w:t>
      </w:r>
      <w:r w:rsidR="004B1339" w:rsidRPr="004B1339">
        <w:rPr>
          <w:u w:val="none"/>
        </w:rPr>
        <w:t>The actual density of ACBM may be lower due to incorporation of bovine adipose cells or other source</w:t>
      </w:r>
      <w:r w:rsidR="00FC3704">
        <w:rPr>
          <w:u w:val="none"/>
        </w:rPr>
        <w:t>s</w:t>
      </w:r>
      <w:r w:rsidR="004B1339" w:rsidRPr="004B1339">
        <w:rPr>
          <w:u w:val="none"/>
        </w:rPr>
        <w:t xml:space="preserve"> of fat</w:t>
      </w:r>
      <w:r w:rsidR="004B1339" w:rsidRPr="00927EB7">
        <w:rPr>
          <w:u w:val="none"/>
        </w:rPr>
        <w:t>.</w:t>
      </w:r>
      <w:r w:rsidR="009C6D4B">
        <w:rPr>
          <w:u w:val="none"/>
        </w:rPr>
        <w:t xml:space="preserve"> A decrease or increase in batch time</w:t>
      </w:r>
      <w:r w:rsidR="005F688A">
        <w:rPr>
          <w:u w:val="none"/>
        </w:rPr>
        <w:t xml:space="preserve"> influences economic viability of ACBM production. </w:t>
      </w:r>
      <w:r w:rsidR="009C6D4B" w:rsidRPr="009F68BF">
        <w:rPr>
          <w:u w:val="none"/>
        </w:rPr>
        <w:t>The batch time is the sum of th</w:t>
      </w:r>
      <w:r w:rsidR="0039339C">
        <w:rPr>
          <w:u w:val="none"/>
        </w:rPr>
        <w:t xml:space="preserve">e </w:t>
      </w:r>
      <w:r w:rsidR="009C6D4B" w:rsidRPr="009F68BF">
        <w:rPr>
          <w:u w:val="none"/>
        </w:rPr>
        <w:t>cell growth phase and maturation time</w:t>
      </w:r>
      <w:r w:rsidR="003E0022">
        <w:rPr>
          <w:u w:val="none"/>
        </w:rPr>
        <w:t xml:space="preserve"> (</w:t>
      </w:r>
      <w:r w:rsidR="003E0022" w:rsidRPr="003E0022">
        <w:rPr>
          <w:color w:val="FF0000"/>
          <w:u w:val="none"/>
        </w:rPr>
        <w:t>equation 1</w:t>
      </w:r>
      <w:r w:rsidR="003E0022">
        <w:rPr>
          <w:u w:val="none"/>
        </w:rPr>
        <w:t>)</w:t>
      </w:r>
      <w:r w:rsidR="009C6D4B" w:rsidRPr="009F68BF">
        <w:rPr>
          <w:u w:val="none"/>
        </w:rPr>
        <w:t>.</w:t>
      </w:r>
      <w:r w:rsidR="00E55D84" w:rsidRPr="00927EB7">
        <w:rPr>
          <w:u w:val="none"/>
        </w:rPr>
        <w:t xml:space="preserve"> </w:t>
      </w:r>
      <w:r w:rsidR="00927EB7" w:rsidRPr="00927EB7">
        <w:rPr>
          <w:u w:val="none"/>
        </w:rPr>
        <w:t>The cell concentration is considered a variable that can change with technological innovation</w:t>
      </w:r>
      <w:r w:rsidR="004076F7">
        <w:rPr>
          <w:u w:val="none"/>
        </w:rPr>
        <w:t>.</w:t>
      </w:r>
      <w:r w:rsidR="003354CE">
        <w:rPr>
          <w:u w:val="none"/>
        </w:rPr>
        <w:t xml:space="preserve"> </w:t>
      </w:r>
      <w:r w:rsidR="004076F7">
        <w:rPr>
          <w:u w:val="none"/>
        </w:rPr>
        <w:t>U</w:t>
      </w:r>
      <w:r w:rsidR="00927EB7">
        <w:rPr>
          <w:u w:val="none"/>
        </w:rPr>
        <w:t xml:space="preserve">sing a given </w:t>
      </w:r>
      <w:r w:rsidR="007A29EC">
        <w:rPr>
          <w:u w:val="none"/>
        </w:rPr>
        <w:t xml:space="preserve">cell </w:t>
      </w:r>
      <w:r w:rsidR="00927EB7">
        <w:rPr>
          <w:u w:val="none"/>
        </w:rPr>
        <w:t>concentration</w:t>
      </w:r>
      <w:r w:rsidR="00347E93">
        <w:rPr>
          <w:u w:val="none"/>
        </w:rPr>
        <w:t>,</w:t>
      </w:r>
      <w:r w:rsidR="00927EB7">
        <w:rPr>
          <w:u w:val="none"/>
        </w:rPr>
        <w:t xml:space="preserve"> </w:t>
      </w:r>
      <w:r w:rsidR="00F134B0">
        <w:rPr>
          <w:u w:val="none"/>
        </w:rPr>
        <w:t>the mass of each batch of ACBM was determined</w:t>
      </w:r>
      <w:r w:rsidR="007A29EC">
        <w:rPr>
          <w:u w:val="none"/>
        </w:rPr>
        <w:t xml:space="preserve"> using </w:t>
      </w:r>
      <w:r w:rsidR="007A29EC" w:rsidRPr="00EB40DF">
        <w:rPr>
          <w:color w:val="FF0000"/>
          <w:u w:val="none"/>
        </w:rPr>
        <w:t xml:space="preserve">equations </w:t>
      </w:r>
      <w:r w:rsidR="003E0022">
        <w:rPr>
          <w:color w:val="FF0000"/>
          <w:u w:val="none"/>
        </w:rPr>
        <w:t>2</w:t>
      </w:r>
      <w:r w:rsidR="007A29EC" w:rsidRPr="00EB40DF">
        <w:rPr>
          <w:color w:val="FF0000"/>
          <w:u w:val="none"/>
        </w:rPr>
        <w:t>-</w:t>
      </w:r>
      <w:r w:rsidR="003E0022">
        <w:rPr>
          <w:color w:val="FF0000"/>
          <w:u w:val="none"/>
        </w:rPr>
        <w:t>4</w:t>
      </w:r>
      <w:r w:rsidR="0039339C">
        <w:rPr>
          <w:color w:val="FF0000"/>
          <w:u w:val="none"/>
        </w:rPr>
        <w:t>.</w:t>
      </w:r>
      <w:r w:rsidR="0055196D">
        <w:rPr>
          <w:u w:val="none"/>
        </w:rPr>
        <w:t xml:space="preserve"> </w:t>
      </w:r>
      <w:r w:rsidR="00347E93">
        <w:rPr>
          <w:u w:val="none"/>
        </w:rPr>
        <w:t>The batch</w:t>
      </w:r>
      <w:r w:rsidR="00B90878">
        <w:rPr>
          <w:u w:val="none"/>
        </w:rPr>
        <w:t xml:space="preserve"> time</w:t>
      </w:r>
      <w:r w:rsidR="00347E93">
        <w:rPr>
          <w:u w:val="none"/>
        </w:rPr>
        <w:t xml:space="preserve"> was then used to calculate</w:t>
      </w:r>
      <w:r w:rsidR="00FD506D">
        <w:rPr>
          <w:u w:val="none"/>
        </w:rPr>
        <w:t xml:space="preserve"> </w:t>
      </w:r>
      <w:r w:rsidR="00232E1F">
        <w:rPr>
          <w:u w:val="none"/>
        </w:rPr>
        <w:t>the annual</w:t>
      </w:r>
      <w:r w:rsidR="00245659">
        <w:rPr>
          <w:u w:val="none"/>
        </w:rPr>
        <w:t xml:space="preserve"> </w:t>
      </w:r>
      <w:r w:rsidR="00FD506D">
        <w:rPr>
          <w:u w:val="none"/>
        </w:rPr>
        <w:t xml:space="preserve">ACBM </w:t>
      </w:r>
      <w:r w:rsidR="00CB01A4">
        <w:rPr>
          <w:u w:val="none"/>
        </w:rPr>
        <w:t xml:space="preserve">batches per </w:t>
      </w:r>
      <w:r w:rsidR="00245659">
        <w:rPr>
          <w:u w:val="none"/>
        </w:rPr>
        <w:t xml:space="preserve">bioreactor and the </w:t>
      </w:r>
      <w:r w:rsidR="00232E1F">
        <w:rPr>
          <w:u w:val="none"/>
        </w:rPr>
        <w:t>number</w:t>
      </w:r>
      <w:r w:rsidR="00245659">
        <w:rPr>
          <w:u w:val="none"/>
        </w:rPr>
        <w:t xml:space="preserve"> of bioreactors required to </w:t>
      </w:r>
      <w:r w:rsidR="00B90878">
        <w:rPr>
          <w:u w:val="none"/>
        </w:rPr>
        <w:t xml:space="preserve">achieve the desired </w:t>
      </w:r>
      <w:r w:rsidR="009852D1">
        <w:rPr>
          <w:u w:val="none"/>
        </w:rPr>
        <w:t>annual ACBM production</w:t>
      </w:r>
      <w:r w:rsidR="00445376">
        <w:rPr>
          <w:u w:val="none"/>
        </w:rPr>
        <w:t xml:space="preserve"> mass</w:t>
      </w:r>
      <w:r w:rsidR="009852D1">
        <w:rPr>
          <w:u w:val="none"/>
        </w:rPr>
        <w:t xml:space="preserve"> (</w:t>
      </w:r>
      <w:r w:rsidR="009852D1" w:rsidRPr="00651E03">
        <w:rPr>
          <w:color w:val="FF0000"/>
          <w:u w:val="none"/>
        </w:rPr>
        <w:t xml:space="preserve">equations </w:t>
      </w:r>
      <w:r w:rsidR="003E0022">
        <w:rPr>
          <w:color w:val="FF0000"/>
          <w:u w:val="none"/>
        </w:rPr>
        <w:t>5</w:t>
      </w:r>
      <w:r w:rsidR="009852D1" w:rsidRPr="00651E03">
        <w:rPr>
          <w:color w:val="FF0000"/>
          <w:u w:val="none"/>
        </w:rPr>
        <w:t xml:space="preserve"> and </w:t>
      </w:r>
      <w:r w:rsidR="003E0022">
        <w:rPr>
          <w:color w:val="FF0000"/>
          <w:u w:val="none"/>
        </w:rPr>
        <w:t>6</w:t>
      </w:r>
      <w:r w:rsidR="009852D1">
        <w:rPr>
          <w:u w:val="none"/>
        </w:rPr>
        <w:t>).</w:t>
      </w:r>
      <w:r w:rsidR="00232E1F">
        <w:rPr>
          <w:u w:val="none"/>
        </w:rPr>
        <w:t xml:space="preserve"> </w:t>
      </w:r>
    </w:p>
    <w:p w14:paraId="4FD4D1EF" w14:textId="6CD57575" w:rsidR="00232E1F" w:rsidRDefault="00232E1F" w:rsidP="00651E03">
      <w:pPr>
        <w:pStyle w:val="SMSubheading"/>
        <w:ind w:firstLine="720"/>
        <w:rPr>
          <w:u w:val="none"/>
        </w:rPr>
      </w:pPr>
    </w:p>
    <w:p w14:paraId="686DB68A" w14:textId="42D0DEB8" w:rsidR="00AF318B" w:rsidRPr="00113479" w:rsidRDefault="0042479F" w:rsidP="00AF318B">
      <w:pPr>
        <w:rPr>
          <w:color w:val="FF0000"/>
        </w:rPr>
      </w:pPr>
      <w:r>
        <w:t>C</w:t>
      </w:r>
      <w:r w:rsidR="006979E1">
        <w:t xml:space="preserve">ost estimates </w:t>
      </w:r>
      <w:r>
        <w:t>of food-grade bioreactors</w:t>
      </w:r>
      <w:r w:rsidR="00C15772">
        <w:t xml:space="preserve"> w</w:t>
      </w:r>
      <w:r w:rsidR="00464AE4">
        <w:t>ere</w:t>
      </w:r>
      <w:r w:rsidR="00C15772">
        <w:t xml:space="preserve"> calculate using a method </w:t>
      </w:r>
      <w:r w:rsidR="00724D17">
        <w:t>which accounts for equipment scaling</w:t>
      </w:r>
      <w:r w:rsidR="005C653F">
        <w:t xml:space="preserve">, </w:t>
      </w:r>
      <w:r w:rsidR="005B55FB">
        <w:t xml:space="preserve">installation, and </w:t>
      </w:r>
      <w:r w:rsidR="00724D17">
        <w:t>inflation</w:t>
      </w:r>
      <w:r w:rsidR="00573F3D">
        <w:t xml:space="preserve"> (</w:t>
      </w:r>
      <w:r w:rsidR="00573F3D" w:rsidRPr="00404EE9">
        <w:rPr>
          <w:color w:val="FF0000"/>
        </w:rPr>
        <w:t xml:space="preserve">equations </w:t>
      </w:r>
      <w:r w:rsidR="00113479">
        <w:rPr>
          <w:color w:val="FF0000"/>
        </w:rPr>
        <w:t>7</w:t>
      </w:r>
      <w:r w:rsidR="00573F3D" w:rsidRPr="00404EE9">
        <w:rPr>
          <w:color w:val="FF0000"/>
        </w:rPr>
        <w:t xml:space="preserve"> and </w:t>
      </w:r>
      <w:r w:rsidR="00113479">
        <w:rPr>
          <w:color w:val="FF0000"/>
        </w:rPr>
        <w:t>8</w:t>
      </w:r>
      <w:r w:rsidR="00573F3D">
        <w:t>)</w:t>
      </w:r>
      <w:r w:rsidR="006800CB" w:rsidRPr="006800CB">
        <w:t xml:space="preserve"> </w:t>
      </w:r>
      <w:r w:rsidR="006800CB" w:rsidRPr="006800CB">
        <w:fldChar w:fldCharType="begin" w:fldLock="1"/>
      </w:r>
      <w:r w:rsidR="00F971A9">
        <w:instrText>ADDIN CSL_CITATION {"citationItems":[{"id":"ITEM-1","itemData":{"author":[{"dropping-particle":"","family":"Maroulis","given":"Zacharias B.","non-dropping-particle":"","parse-names":false,"suffix":""},{"dropping-particle":"","family":"Saravacos","given":"George","non-dropping-particle":"","parse-names":false,"suffix":""}],"container-title":"Food Plant Economics","id":"ITEM-1","issued":{"date-parts":[["2007"]]},"page":"83-133","title":"Capital costs of food plants","type":"chapter"},"uris":["http://www.mendeley.com/documents/?uuid=27d306c0-2a7a-474d-8a03-fecac3ae4f62"]}],"mendeley":{"formattedCitation":"&lt;sup&gt;3&lt;/sup&gt;","plainTextFormattedCitation":"3","previouslyFormattedCitation":"&lt;sup&gt;3&lt;/sup&gt;"},"properties":{"noteIndex":0},"schema":"https://github.com/citation-style-language/schema/raw/master/csl-citation.json"}</w:instrText>
      </w:r>
      <w:r w:rsidR="006800CB" w:rsidRPr="006800CB">
        <w:fldChar w:fldCharType="separate"/>
      </w:r>
      <w:r w:rsidR="00BD69C5" w:rsidRPr="00BD69C5">
        <w:rPr>
          <w:noProof/>
          <w:vertAlign w:val="superscript"/>
        </w:rPr>
        <w:t>3</w:t>
      </w:r>
      <w:r w:rsidR="006800CB" w:rsidRPr="006800CB">
        <w:fldChar w:fldCharType="end"/>
      </w:r>
      <w:r w:rsidR="005B631C" w:rsidRPr="006800CB">
        <w:t>.</w:t>
      </w:r>
      <w:r w:rsidR="005C653F">
        <w:t xml:space="preserve"> </w:t>
      </w:r>
      <w:r w:rsidR="00573F3D">
        <w:t>This method applies a set</w:t>
      </w:r>
      <w:r w:rsidR="00404EE9">
        <w:t xml:space="preserve"> </w:t>
      </w:r>
      <w:r w:rsidR="00573F3D">
        <w:t xml:space="preserve">unit </w:t>
      </w:r>
      <w:r w:rsidR="002B5C51">
        <w:t xml:space="preserve">cost </w:t>
      </w:r>
      <w:r w:rsidR="00E30973">
        <w:t>of</w:t>
      </w:r>
      <w:r w:rsidR="00404EE9">
        <w:t xml:space="preserve"> $50,000</w:t>
      </w:r>
      <w:r w:rsidR="00577B8A">
        <w:t xml:space="preserve"> </w:t>
      </w:r>
      <w:r w:rsidR="00404EE9">
        <w:t>m</w:t>
      </w:r>
      <w:r w:rsidR="00577B8A">
        <w:rPr>
          <w:vertAlign w:val="superscript"/>
        </w:rPr>
        <w:t>-3</w:t>
      </w:r>
      <w:r w:rsidR="00483A2F">
        <w:rPr>
          <w:vertAlign w:val="superscript"/>
        </w:rPr>
        <w:t xml:space="preserve"> </w:t>
      </w:r>
      <w:r w:rsidR="00483A2F">
        <w:t xml:space="preserve">for </w:t>
      </w:r>
      <w:r w:rsidR="00A53EB6">
        <w:t xml:space="preserve">a </w:t>
      </w:r>
      <w:r w:rsidR="006B7318">
        <w:t>food grade</w:t>
      </w:r>
      <w:r w:rsidR="00483A2F">
        <w:t xml:space="preserve"> bioreactor</w:t>
      </w:r>
      <w:r w:rsidR="00A53EB6">
        <w:t xml:space="preserve"> </w:t>
      </w:r>
      <w:r w:rsidR="002B5C51">
        <w:t>and</w:t>
      </w:r>
      <w:r w:rsidR="00A53EB6">
        <w:t xml:space="preserve"> a common </w:t>
      </w:r>
      <w:r w:rsidR="007C0100">
        <w:t>scaling factor of 0.6</w:t>
      </w:r>
      <w:r w:rsidR="00E30973">
        <w:t xml:space="preserve"> </w:t>
      </w:r>
      <w:r w:rsidR="004F5F38" w:rsidRPr="00F64EE5">
        <w:fldChar w:fldCharType="begin" w:fldLock="1"/>
      </w:r>
      <w:r w:rsidR="00F971A9">
        <w:instrText>ADDIN CSL_CITATION {"citationItems":[{"id":"ITEM-1","itemData":{"author":[{"dropping-particle":"","family":"Maroulis","given":"Zacharias B.","non-dropping-particle":"","parse-names":false,"suffix":""},{"dropping-particle":"","family":"Saravacos","given":"George","non-dropping-particle":"","parse-names":false,"suffix":""}],"container-title":"Food Plant Economics","id":"ITEM-1","issued":{"date-parts":[["2007"]]},"page":"83-133","title":"Capital costs of food plants","type":"chapter"},"uris":["http://www.mendeley.com/documents/?uuid=27d306c0-2a7a-474d-8a03-fecac3ae4f62"]}],"mendeley":{"formattedCitation":"&lt;sup&gt;3&lt;/sup&gt;","plainTextFormattedCitation":"3","previouslyFormattedCitation":"&lt;sup&gt;3&lt;/sup&gt;"},"properties":{"noteIndex":0},"schema":"https://github.com/citation-style-language/schema/raw/master/csl-citation.json"}</w:instrText>
      </w:r>
      <w:r w:rsidR="004F5F38" w:rsidRPr="00F64EE5">
        <w:fldChar w:fldCharType="separate"/>
      </w:r>
      <w:r w:rsidR="00BD69C5" w:rsidRPr="00BD69C5">
        <w:rPr>
          <w:noProof/>
          <w:vertAlign w:val="superscript"/>
        </w:rPr>
        <w:t>3</w:t>
      </w:r>
      <w:r w:rsidR="004F5F38" w:rsidRPr="00F64EE5">
        <w:fldChar w:fldCharType="end"/>
      </w:r>
      <w:r w:rsidR="00483A2F">
        <w:t>.</w:t>
      </w:r>
      <w:r w:rsidR="00F410AF">
        <w:t xml:space="preserve"> </w:t>
      </w:r>
      <w:r w:rsidR="007511BE" w:rsidRPr="007511BE">
        <w:t xml:space="preserve">To account for inflation and changes in cost over time the </w:t>
      </w:r>
      <w:r w:rsidR="007511BE">
        <w:t>C</w:t>
      </w:r>
      <w:r w:rsidR="007511BE" w:rsidRPr="007511BE">
        <w:t xml:space="preserve">hemical </w:t>
      </w:r>
      <w:r w:rsidR="007511BE">
        <w:t>E</w:t>
      </w:r>
      <w:r w:rsidR="007511BE" w:rsidRPr="007511BE">
        <w:t xml:space="preserve">ngineering </w:t>
      </w:r>
      <w:r w:rsidR="007511BE">
        <w:t>P</w:t>
      </w:r>
      <w:r w:rsidR="007511BE" w:rsidRPr="007511BE">
        <w:t xml:space="preserve">lant </w:t>
      </w:r>
      <w:r w:rsidR="007511BE">
        <w:t>C</w:t>
      </w:r>
      <w:r w:rsidR="007511BE" w:rsidRPr="007511BE">
        <w:t xml:space="preserve">ost </w:t>
      </w:r>
      <w:r w:rsidR="007511BE">
        <w:t>I</w:t>
      </w:r>
      <w:r w:rsidR="007511BE" w:rsidRPr="007511BE">
        <w:t xml:space="preserve">ndex (CEPCI) </w:t>
      </w:r>
      <w:r w:rsidR="00F64EE5">
        <w:t xml:space="preserve">values for heat exchangers and tanks </w:t>
      </w:r>
      <w:r w:rsidR="00E004CC">
        <w:t xml:space="preserve">were used </w:t>
      </w:r>
      <w:r w:rsidR="007511BE" w:rsidRPr="007511BE">
        <w:t>to determine an adjusted value factor</w:t>
      </w:r>
      <w:r w:rsidR="00B66FBE">
        <w:t xml:space="preserve"> </w:t>
      </w:r>
      <w:r w:rsidR="00E50BC4" w:rsidRPr="00E50BC4">
        <w:fldChar w:fldCharType="begin" w:fldLock="1"/>
      </w:r>
      <w:r w:rsidR="00F971A9">
        <w:instrText>ADDIN CSL_CITATION {"citationItems":[{"id":"ITEM-1","itemData":{"author":[{"dropping-particle":"","family":"Chemical engineering","given":"","non-dropping-particle":"","parse-names":false,"suffix":""}],"container-title":"Chemical engineering","id":"ITEM-1","issued":{"date-parts":[["2005"]]},"page":"100","title":"Economic indicators","type":"article-journal","volume":"09"},"uris":["http://www.mendeley.com/documents/?uuid=705c57a1-20ca-4944-b866-4e18d6b12b63"]},{"id":"ITEM-2","itemData":{"abstract":"Chemical engineering plant cost index may 19","author":[{"dropping-particle":"","family":"Chemical engineering","given":"","non-dropping-particle":"","parse-names":false,"suffix":""}],"container-title":"Chemical Engineering","id":"ITEM-2","issue":"9","issued":{"date-parts":[["2019"]]},"page":"72-73","title":"Economic Indicators","type":"article-journal","volume":"126"},"uris":["http://www.mendeley.com/documents/?uuid=cc48e15d-bc62-3171-854a-5a4532b5746a"]}],"mendeley":{"formattedCitation":"&lt;sup&gt;4,5&lt;/sup&gt;","plainTextFormattedCitation":"4,5","previouslyFormattedCitation":"&lt;sup&gt;4,5&lt;/sup&gt;"},"properties":{"noteIndex":0},"schema":"https://github.com/citation-style-language/schema/raw/master/csl-citation.json"}</w:instrText>
      </w:r>
      <w:r w:rsidR="00E50BC4" w:rsidRPr="00E50BC4">
        <w:fldChar w:fldCharType="separate"/>
      </w:r>
      <w:r w:rsidR="00BD69C5" w:rsidRPr="00BD69C5">
        <w:rPr>
          <w:noProof/>
          <w:vertAlign w:val="superscript"/>
        </w:rPr>
        <w:t>4,5</w:t>
      </w:r>
      <w:r w:rsidR="00E50BC4" w:rsidRPr="00E50BC4">
        <w:fldChar w:fldCharType="end"/>
      </w:r>
      <w:r w:rsidR="00E50BC4">
        <w:t>.</w:t>
      </w:r>
      <w:r w:rsidR="00976AA5">
        <w:t xml:space="preserve"> A</w:t>
      </w:r>
      <w:r w:rsidR="00366AB7">
        <w:t>djusted value factor</w:t>
      </w:r>
      <w:r w:rsidR="00976AA5">
        <w:t xml:space="preserve"> </w:t>
      </w:r>
      <w:r w:rsidR="007A279F">
        <w:t xml:space="preserve">of 1.29 was </w:t>
      </w:r>
      <w:r w:rsidR="00976AA5">
        <w:t>determined</w:t>
      </w:r>
      <w:r w:rsidR="00866774">
        <w:t xml:space="preserve"> </w:t>
      </w:r>
      <w:r w:rsidR="00976AA5">
        <w:t xml:space="preserve">dividing the </w:t>
      </w:r>
      <w:r w:rsidR="00866774">
        <w:t xml:space="preserve">recent </w:t>
      </w:r>
      <w:r w:rsidR="00866774" w:rsidRPr="007511BE">
        <w:t>CEPCI</w:t>
      </w:r>
      <w:r w:rsidR="00866774">
        <w:t xml:space="preserve"> values with the values from</w:t>
      </w:r>
      <w:r w:rsidR="00BB156F">
        <w:t xml:space="preserve"> when the set unit cost w</w:t>
      </w:r>
      <w:r w:rsidR="003967AD">
        <w:t>as</w:t>
      </w:r>
      <w:r w:rsidR="00BB156F">
        <w:t xml:space="preserve"> </w:t>
      </w:r>
      <w:r w:rsidR="003967AD">
        <w:t>referenced</w:t>
      </w:r>
      <w:r w:rsidR="00AF318B">
        <w:t xml:space="preserve">. The </w:t>
      </w:r>
      <w:r w:rsidR="00AD75D5">
        <w:t>Lang</w:t>
      </w:r>
      <w:r w:rsidR="00AF318B">
        <w:t xml:space="preserve"> factor is used to estimate cost associated with installation and piping. This factor can range from 1.35-2.75 for traditional food production operations and to up to 4.80 for fluids processing </w:t>
      </w:r>
      <w:r w:rsidR="00AF318B">
        <w:fldChar w:fldCharType="begin" w:fldLock="1"/>
      </w:r>
      <w:r w:rsidR="00F971A9">
        <w:instrText>ADDIN CSL_CITATION {"citationItems":[{"id":"ITEM-1","itemData":{"DOI":"10.1201/9781420005790-9","author":[{"dropping-particle":"","family":"Maroulis","given":"Zacharias B.","non-dropping-particle":"","parse-names":false,"suffix":""},{"dropping-particle":"","family":"Saravacos","given":"George D.","non-dropping-particle":"","parse-names":false,"suffix":""}],"container-title":"Food Plant Economics","id":"ITEM-1","issued":{"date-parts":[["2007","8","2"]]},"page":"65-100","publisher":"CRC Press","title":"Process Engineering Economics","type":"chapter"},"uris":["http://www.mendeley.com/documents/?uuid=f3eda03f-e66b-3d1b-a10b-0fd2dbcfbfd0"]}],"mendeley":{"formattedCitation":"&lt;sup&gt;6&lt;/sup&gt;","plainTextFormattedCitation":"6","previouslyFormattedCitation":"&lt;sup&gt;6&lt;/sup&gt;"},"properties":{"noteIndex":0},"schema":"https://github.com/citation-style-language/schema/raw/master/csl-citation.json"}</w:instrText>
      </w:r>
      <w:r w:rsidR="00AF318B">
        <w:fldChar w:fldCharType="separate"/>
      </w:r>
      <w:r w:rsidR="00BD69C5" w:rsidRPr="00BD69C5">
        <w:rPr>
          <w:noProof/>
          <w:vertAlign w:val="superscript"/>
        </w:rPr>
        <w:t>6</w:t>
      </w:r>
      <w:r w:rsidR="00AF318B">
        <w:fldChar w:fldCharType="end"/>
      </w:r>
      <w:r w:rsidR="00AF318B">
        <w:t>.</w:t>
      </w:r>
      <w:r w:rsidR="00AD75D5">
        <w:t xml:space="preserve"> A Lang factor was estimated to be 2 for all scenarios</w:t>
      </w:r>
      <w:r w:rsidR="00380CD2">
        <w:t>.</w:t>
      </w:r>
      <w:r w:rsidR="00FA3D6A">
        <w:t xml:space="preserve"> </w:t>
      </w:r>
      <w:r w:rsidR="00AF318B">
        <w:t>For new plant cost the Lang factor value should be increased by 1</w:t>
      </w:r>
      <w:r w:rsidR="007F4666">
        <w:t xml:space="preserve"> </w:t>
      </w:r>
      <w:r w:rsidR="00AF318B">
        <w:fldChar w:fldCharType="begin" w:fldLock="1"/>
      </w:r>
      <w:r w:rsidR="00F971A9">
        <w:instrText>ADDIN CSL_CITATION {"citationItems":[{"id":"ITEM-1","itemData":{"DOI":"10.1201/9781420005790-9","author":[{"dropping-particle":"","family":"Maroulis","given":"Zacharias B.","non-dropping-particle":"","parse-names":false,"suffix":""},{"dropping-particle":"","family":"Saravacos","given":"George D.","non-dropping-particle":"","parse-names":false,"suffix":""}],"container-title":"Food Plant Economics","id":"ITEM-1","issued":{"date-parts":[["2007","8","2"]]},"page":"65-100","publisher":"CRC Press","title":"Process Engineering Economics","type":"chapter"},"uris":["http://www.mendeley.com/documents/?uuid=f3eda03f-e66b-3d1b-a10b-0fd2dbcfbfd0"]}],"mendeley":{"formattedCitation":"&lt;sup&gt;6&lt;/sup&gt;","plainTextFormattedCitation":"6","previouslyFormattedCitation":"&lt;sup&gt;6&lt;/sup&gt;"},"properties":{"noteIndex":0},"schema":"https://github.com/citation-style-language/schema/raw/master/csl-citation.json"}</w:instrText>
      </w:r>
      <w:r w:rsidR="00AF318B">
        <w:fldChar w:fldCharType="separate"/>
      </w:r>
      <w:r w:rsidR="00BD69C5" w:rsidRPr="00BD69C5">
        <w:rPr>
          <w:noProof/>
          <w:vertAlign w:val="superscript"/>
        </w:rPr>
        <w:t>6</w:t>
      </w:r>
      <w:r w:rsidR="00AF318B">
        <w:fldChar w:fldCharType="end"/>
      </w:r>
      <w:r w:rsidR="00AF318B">
        <w:t xml:space="preserve">. </w:t>
      </w:r>
      <w:r w:rsidR="00A76D52">
        <w:t>This</w:t>
      </w:r>
      <w:r w:rsidR="005A7811">
        <w:t xml:space="preserve"> estimated the</w:t>
      </w:r>
      <w:r w:rsidR="00207CD2">
        <w:t xml:space="preserve"> minimum capital expenditures</w:t>
      </w:r>
      <w:r w:rsidR="00A76D52">
        <w:t xml:space="preserve"> for the </w:t>
      </w:r>
      <w:r w:rsidR="00207CD2">
        <w:t>required number of bioreactors</w:t>
      </w:r>
      <w:r w:rsidR="00A76D52">
        <w:t xml:space="preserve"> which are necessary to meet the desired ACBM production</w:t>
      </w:r>
      <w:r w:rsidR="00951363">
        <w:t xml:space="preserve"> mass</w:t>
      </w:r>
      <w:r w:rsidR="00453A74">
        <w:t>.</w:t>
      </w:r>
      <w:r w:rsidR="00A76D52">
        <w:t xml:space="preserve"> This </w:t>
      </w:r>
      <w:r w:rsidR="00453A74">
        <w:t xml:space="preserve">method </w:t>
      </w:r>
      <w:proofErr w:type="gramStart"/>
      <w:r w:rsidR="00453A74">
        <w:t>doesn’t</w:t>
      </w:r>
      <w:proofErr w:type="gramEnd"/>
      <w:r w:rsidR="00453A74">
        <w:t xml:space="preserve"> account for any other equipment</w:t>
      </w:r>
      <w:r w:rsidR="00464AE4">
        <w:t xml:space="preserve"> which would likely be necessary for ACBM</w:t>
      </w:r>
      <w:r w:rsidR="00B7086A">
        <w:t xml:space="preserve"> production (</w:t>
      </w:r>
      <w:r w:rsidR="00B7086A" w:rsidRPr="00B7086A">
        <w:rPr>
          <w:color w:val="FF0000"/>
        </w:rPr>
        <w:t>Table</w:t>
      </w:r>
      <w:r w:rsidR="00B62FD3">
        <w:rPr>
          <w:color w:val="FF0000"/>
        </w:rPr>
        <w:t xml:space="preserve"> </w:t>
      </w:r>
      <w:r w:rsidR="00B7086A" w:rsidRPr="00B7086A">
        <w:rPr>
          <w:color w:val="FF0000"/>
        </w:rPr>
        <w:t>1</w:t>
      </w:r>
      <w:r w:rsidR="00B7086A">
        <w:t>)</w:t>
      </w:r>
      <w:r w:rsidR="00453A74">
        <w:t xml:space="preserve"> besides the primary bioreactor systems. </w:t>
      </w:r>
    </w:p>
    <w:p w14:paraId="7386DD4E" w14:textId="3B6A0AE9" w:rsidR="00154E26" w:rsidRDefault="00154E26" w:rsidP="0046769D">
      <w:pPr>
        <w:pStyle w:val="SMSubheading"/>
        <w:rPr>
          <w:u w:val="none"/>
        </w:rPr>
      </w:pPr>
    </w:p>
    <w:bookmarkEnd w:id="2"/>
    <w:p w14:paraId="46ED57EE" w14:textId="2D86EF12" w:rsidR="003E302A" w:rsidRDefault="0069296B" w:rsidP="003E302A">
      <w:pPr>
        <w:pStyle w:val="SMSubheading"/>
        <w:rPr>
          <w:u w:val="single"/>
        </w:rPr>
      </w:pPr>
      <w:r w:rsidRPr="0069296B">
        <w:rPr>
          <w:u w:val="single"/>
        </w:rPr>
        <w:t xml:space="preserve">Operating costs of </w:t>
      </w:r>
      <w:r w:rsidR="00951363">
        <w:rPr>
          <w:u w:val="single"/>
        </w:rPr>
        <w:t xml:space="preserve">an </w:t>
      </w:r>
      <w:r w:rsidRPr="0069296B">
        <w:rPr>
          <w:u w:val="single"/>
        </w:rPr>
        <w:t>ACBM plant</w:t>
      </w:r>
    </w:p>
    <w:p w14:paraId="1D9EF812" w14:textId="77777777" w:rsidR="00D50815" w:rsidRPr="0069296B" w:rsidRDefault="00D50815" w:rsidP="003E302A">
      <w:pPr>
        <w:pStyle w:val="SMSubheading"/>
        <w:rPr>
          <w:u w:val="single"/>
        </w:rPr>
      </w:pPr>
    </w:p>
    <w:p w14:paraId="023D147A" w14:textId="7EA25DF8" w:rsidR="0069296B" w:rsidRDefault="0069296B" w:rsidP="0069296B">
      <w:r w:rsidRPr="00EF502B">
        <w:t>The potential manufacturing cost of an ACBM plant can be broken into three categories: Fixed manufacturing costs, variable capital costs and indirect (overhead) costs.</w:t>
      </w:r>
      <w:r w:rsidR="00C515D3" w:rsidRPr="00C515D3">
        <w:t xml:space="preserve"> </w:t>
      </w:r>
      <w:r w:rsidR="005228E3">
        <w:t>All f</w:t>
      </w:r>
      <w:r w:rsidR="00C515D3">
        <w:t xml:space="preserve">ixed manufacturing costs were </w:t>
      </w:r>
      <w:r w:rsidR="00C515D3" w:rsidRPr="00EF502B">
        <w:t>estimated as a percentage of the fixed equipment costs</w:t>
      </w:r>
      <w:r w:rsidR="005228E3">
        <w:t xml:space="preserve"> except </w:t>
      </w:r>
      <w:r w:rsidR="00426A25">
        <w:t xml:space="preserve">loan and equity interest </w:t>
      </w:r>
      <w:r w:rsidR="00C515D3">
        <w:lastRenderedPageBreak/>
        <w:t>(</w:t>
      </w:r>
      <w:r w:rsidR="00C515D3" w:rsidRPr="00E016BF">
        <w:rPr>
          <w:color w:val="FF0000"/>
        </w:rPr>
        <w:t xml:space="preserve">equation </w:t>
      </w:r>
      <w:r w:rsidR="00843ED0">
        <w:rPr>
          <w:color w:val="FF0000"/>
        </w:rPr>
        <w:t>9</w:t>
      </w:r>
      <w:r w:rsidR="00C515D3">
        <w:rPr>
          <w:color w:val="FF0000"/>
        </w:rPr>
        <w:t>)</w:t>
      </w:r>
      <w:r w:rsidR="00C515D3" w:rsidRPr="00E016BF">
        <w:rPr>
          <w:color w:val="FF0000"/>
        </w:rPr>
        <w:t xml:space="preserve"> </w:t>
      </w:r>
      <w:r w:rsidR="00C515D3" w:rsidRPr="00176E39">
        <w:fldChar w:fldCharType="begin" w:fldLock="1"/>
      </w:r>
      <w:r w:rsidR="00F971A9">
        <w:instrText>ADDIN CSL_CITATION {"citationItems":[{"id":"ITEM-1","itemData":{"DOI":"10.1201/9781420005790-9","author":[{"dropping-particle":"","family":"Maroulis","given":"Zacharias B.","non-dropping-particle":"","parse-names":false,"suffix":""},{"dropping-particle":"","family":"Saravacos","given":"George D.","non-dropping-particle":"","parse-names":false,"suffix":""}],"container-title":"Food Plant Economics","id":"ITEM-1","issued":{"date-parts":[["2007","8","2"]]},"page":"65-100","publisher":"CRC Press","title":"Process Engineering Economics","type":"chapter"},"uris":["http://www.mendeley.com/documents/?uuid=f3eda03f-e66b-3d1b-a10b-0fd2dbcfbfd0"]}],"mendeley":{"formattedCitation":"&lt;sup&gt;6&lt;/sup&gt;","plainTextFormattedCitation":"6","previouslyFormattedCitation":"&lt;sup&gt;6&lt;/sup&gt;"},"properties":{"noteIndex":0},"schema":"https://github.com/citation-style-language/schema/raw/master/csl-citation.json"}</w:instrText>
      </w:r>
      <w:r w:rsidR="00C515D3" w:rsidRPr="00176E39">
        <w:fldChar w:fldCharType="separate"/>
      </w:r>
      <w:r w:rsidR="00BD69C5" w:rsidRPr="00BD69C5">
        <w:rPr>
          <w:noProof/>
          <w:vertAlign w:val="superscript"/>
        </w:rPr>
        <w:t>6</w:t>
      </w:r>
      <w:r w:rsidR="00C515D3" w:rsidRPr="00176E39">
        <w:fldChar w:fldCharType="end"/>
      </w:r>
      <w:r w:rsidR="00C515D3" w:rsidRPr="00176E39">
        <w:t>. These costs include equipmen</w:t>
      </w:r>
      <w:r w:rsidR="00C515D3" w:rsidRPr="00EF502B">
        <w:t xml:space="preserve">t maintenance, insurance, taxes and royalties costs </w:t>
      </w:r>
      <w:r w:rsidR="00C515D3" w:rsidRPr="00176E39">
        <w:fldChar w:fldCharType="begin" w:fldLock="1"/>
      </w:r>
      <w:r w:rsidR="00F971A9">
        <w:instrText>ADDIN CSL_CITATION {"citationItems":[{"id":"ITEM-1","itemData":{"DOI":"10.1201/9781420005790-9","author":[{"dropping-particle":"","family":"Maroulis","given":"Zacharias B.","non-dropping-particle":"","parse-names":false,"suffix":""},{"dropping-particle":"","family":"Saravacos","given":"George D.","non-dropping-particle":"","parse-names":false,"suffix":""}],"container-title":"Food Plant Economics","id":"ITEM-1","issued":{"date-parts":[["2007","8","2"]]},"page":"65-100","publisher":"CRC Press","title":"Process Engineering Economics","type":"chapter"},"uris":["http://www.mendeley.com/documents/?uuid=f3eda03f-e66b-3d1b-a10b-0fd2dbcfbfd0"]}],"mendeley":{"formattedCitation":"&lt;sup&gt;6&lt;/sup&gt;","plainTextFormattedCitation":"6","previouslyFormattedCitation":"&lt;sup&gt;6&lt;/sup&gt;"},"properties":{"noteIndex":0},"schema":"https://github.com/citation-style-language/schema/raw/master/csl-citation.json"}</w:instrText>
      </w:r>
      <w:r w:rsidR="00C515D3" w:rsidRPr="00176E39">
        <w:fldChar w:fldCharType="separate"/>
      </w:r>
      <w:r w:rsidR="00BD69C5" w:rsidRPr="00BD69C5">
        <w:rPr>
          <w:noProof/>
          <w:vertAlign w:val="superscript"/>
        </w:rPr>
        <w:t>6</w:t>
      </w:r>
      <w:r w:rsidR="00C515D3" w:rsidRPr="00176E39">
        <w:fldChar w:fldCharType="end"/>
      </w:r>
      <w:r w:rsidR="00C515D3" w:rsidRPr="00176E39">
        <w:t>.</w:t>
      </w:r>
      <w:r w:rsidR="00B77168">
        <w:t xml:space="preserve"> </w:t>
      </w:r>
      <w:r w:rsidRPr="00EF502B">
        <w:t xml:space="preserve">Indirect costs are not accounted </w:t>
      </w:r>
      <w:r w:rsidR="005A27A9">
        <w:t xml:space="preserve">for in our model since these costs are </w:t>
      </w:r>
      <w:r w:rsidRPr="00EF502B">
        <w:t>outside of plant operation expenses</w:t>
      </w:r>
      <w:r w:rsidR="005A27A9">
        <w:t xml:space="preserve"> and will vary company to company.</w:t>
      </w:r>
      <w:r w:rsidR="001D104A">
        <w:t xml:space="preserve"> </w:t>
      </w:r>
      <w:r w:rsidR="008A7C49">
        <w:t>Our model provides an estimate of several</w:t>
      </w:r>
      <w:r w:rsidR="0067183D" w:rsidRPr="00EF502B">
        <w:t xml:space="preserve"> variable</w:t>
      </w:r>
      <w:r w:rsidR="002927B3">
        <w:t xml:space="preserve"> </w:t>
      </w:r>
      <w:r w:rsidR="008A7C49">
        <w:t xml:space="preserve">capital </w:t>
      </w:r>
      <w:r w:rsidR="008A7C49" w:rsidRPr="00EF502B">
        <w:t>costs</w:t>
      </w:r>
      <w:r w:rsidR="0067183D" w:rsidRPr="00EF502B">
        <w:t xml:space="preserve"> </w:t>
      </w:r>
      <w:r w:rsidR="008A7C49">
        <w:t xml:space="preserve">related to </w:t>
      </w:r>
      <w:r w:rsidR="002927B3">
        <w:t>downstream ACBM production</w:t>
      </w:r>
      <w:r w:rsidR="0067183D" w:rsidRPr="00EF502B">
        <w:t>. Costs associated with general meat p</w:t>
      </w:r>
      <w:r w:rsidR="00AA7CEC">
        <w:t>roduction</w:t>
      </w:r>
      <w:r w:rsidR="0067183D" w:rsidRPr="00EF502B">
        <w:t xml:space="preserve"> such as packaging material and facility lighting are not included. The variable costs estimated</w:t>
      </w:r>
      <w:r w:rsidR="0067183D">
        <w:t xml:space="preserve"> in our model</w:t>
      </w:r>
      <w:r w:rsidR="0067183D" w:rsidRPr="00EF502B">
        <w:t xml:space="preserve"> include </w:t>
      </w:r>
      <w:r w:rsidR="0067183D">
        <w:t xml:space="preserve">ingredients, </w:t>
      </w:r>
      <w:r w:rsidR="0067183D" w:rsidRPr="00EF502B">
        <w:t>raw materials,</w:t>
      </w:r>
      <w:r w:rsidR="001B203D">
        <w:t xml:space="preserve"> </w:t>
      </w:r>
      <w:r w:rsidR="0067183D" w:rsidRPr="00EF502B">
        <w:t>utilit</w:t>
      </w:r>
      <w:r w:rsidR="002927B3">
        <w:t>ies</w:t>
      </w:r>
      <w:r w:rsidR="0067183D" w:rsidRPr="00EF502B">
        <w:t xml:space="preserve"> and labor costs.</w:t>
      </w:r>
      <w:r w:rsidR="001D104A">
        <w:t xml:space="preserve"> </w:t>
      </w:r>
      <w:r w:rsidR="001D104A" w:rsidRPr="00ED222B">
        <w:rPr>
          <w:color w:val="FF0000"/>
        </w:rPr>
        <w:t xml:space="preserve">Equation </w:t>
      </w:r>
      <w:r w:rsidR="001D104A">
        <w:rPr>
          <w:color w:val="FF0000"/>
        </w:rPr>
        <w:t>10</w:t>
      </w:r>
      <w:r w:rsidR="001D104A" w:rsidRPr="00ED222B">
        <w:rPr>
          <w:color w:val="FF0000"/>
        </w:rPr>
        <w:t xml:space="preserve"> </w:t>
      </w:r>
      <w:r w:rsidR="001D104A">
        <w:t>accounts for all the operating costs associated with the model we have provided.</w:t>
      </w:r>
    </w:p>
    <w:p w14:paraId="7E50A3A2" w14:textId="6239BA12" w:rsidR="00061AF5" w:rsidRDefault="00061AF5" w:rsidP="009F0A03"/>
    <w:p w14:paraId="59BA3608" w14:textId="0D83A0CE" w:rsidR="0042422F" w:rsidRDefault="00363B85" w:rsidP="0042422F">
      <w:pPr>
        <w:pStyle w:val="SMSubheading"/>
        <w:rPr>
          <w:u w:val="single"/>
        </w:rPr>
      </w:pPr>
      <w:r>
        <w:rPr>
          <w:u w:val="single"/>
        </w:rPr>
        <w:t xml:space="preserve">Ingredients and raw materials </w:t>
      </w:r>
      <w:r w:rsidR="0042422F">
        <w:rPr>
          <w:u w:val="single"/>
        </w:rPr>
        <w:t xml:space="preserve"> </w:t>
      </w:r>
    </w:p>
    <w:p w14:paraId="520FD950" w14:textId="3FF2C6E2" w:rsidR="00061AF5" w:rsidRDefault="00707834" w:rsidP="009F0A03">
      <w:r>
        <w:t xml:space="preserve">A key </w:t>
      </w:r>
      <w:r w:rsidR="00034D3D" w:rsidRPr="00EF502B">
        <w:t>material for</w:t>
      </w:r>
      <w:r w:rsidR="00034D3D">
        <w:t xml:space="preserve"> animal serum</w:t>
      </w:r>
      <w:r>
        <w:t>-</w:t>
      </w:r>
      <w:r w:rsidR="00034D3D">
        <w:t>free</w:t>
      </w:r>
      <w:r w:rsidR="00034D3D" w:rsidRPr="00EF502B">
        <w:t xml:space="preserve"> ACBM production is the specialized media required for </w:t>
      </w:r>
      <w:r w:rsidR="00034D3D">
        <w:t>myoblasts</w:t>
      </w:r>
      <w:r w:rsidR="00B001EB">
        <w:t>/</w:t>
      </w:r>
      <w:r w:rsidR="001647AD">
        <w:t>MSCs growth</w:t>
      </w:r>
      <w:r w:rsidR="00034D3D" w:rsidRPr="00EF502B">
        <w:t xml:space="preserve">. </w:t>
      </w:r>
      <w:r w:rsidR="00AD35B2">
        <w:t>Our model examines</w:t>
      </w:r>
      <w:r w:rsidR="008B51BB">
        <w:t xml:space="preserve"> </w:t>
      </w:r>
      <w:r w:rsidR="00A4468A">
        <w:t xml:space="preserve">the use of Essential 8, an animal free growth medium </w:t>
      </w:r>
      <w:r w:rsidR="00CA50F7">
        <w:t xml:space="preserve">which contains over 50 ingredients including </w:t>
      </w:r>
      <w:r w:rsidR="00CA50F7" w:rsidRPr="00EF502B">
        <w:t xml:space="preserve">ascorbic acid 2-phosphate, sodium bicarbonate, sodium selenite, insulin, transferrin, fibroblast growth factor-2 (FGF-2), and transforming growth factor beta (TGF-b§) </w:t>
      </w:r>
      <w:r w:rsidR="00CA50F7" w:rsidRPr="00176E39">
        <w:fldChar w:fldCharType="begin" w:fldLock="1"/>
      </w:r>
      <w:r w:rsidR="00F971A9">
        <w:instrText>ADDIN CSL_CITATION {"citationItems":[{"id":"ITEM-1","itemData":{"author":[{"dropping-particle":"","family":"Specht","given":"Liz","non-dropping-particle":"","parse-names":false,"suffix":""}],"id":"ITEM-1","issued":{"date-parts":[["2019"]]},"number-of-pages":"30","publisher-place":"Washington D.C.","title":"An analysis of culture medium costs and production volumes for cell-based  meat","type":"report"},"uris":["http://www.mendeley.com/documents/?uuid=b59e03a1-bbcd-31bd-8279-4609a6fc6772"]}],"mendeley":{"formattedCitation":"&lt;sup&gt;1&lt;/sup&gt;","plainTextFormattedCitation":"1","previouslyFormattedCitation":"&lt;sup&gt;1&lt;/sup&gt;"},"properties":{"noteIndex":0},"schema":"https://github.com/citation-style-language/schema/raw/master/csl-citation.json"}</w:instrText>
      </w:r>
      <w:r w:rsidR="00CA50F7" w:rsidRPr="00176E39">
        <w:fldChar w:fldCharType="separate"/>
      </w:r>
      <w:r w:rsidR="00BD69C5" w:rsidRPr="00BD69C5">
        <w:rPr>
          <w:noProof/>
          <w:vertAlign w:val="superscript"/>
        </w:rPr>
        <w:t>1</w:t>
      </w:r>
      <w:r w:rsidR="00CA50F7" w:rsidRPr="00176E39">
        <w:fldChar w:fldCharType="end"/>
      </w:r>
      <w:r w:rsidR="00CA50F7" w:rsidRPr="00176E39">
        <w:t>.</w:t>
      </w:r>
      <w:r w:rsidR="00E20BCC">
        <w:t xml:space="preserve"> </w:t>
      </w:r>
      <w:r w:rsidR="00034D3D" w:rsidRPr="00176E39">
        <w:t xml:space="preserve">A report from the Good Food Institute provides an excellent breakdown of the </w:t>
      </w:r>
      <w:r w:rsidR="00034D3D" w:rsidRPr="00EF502B">
        <w:t xml:space="preserve">individual components of </w:t>
      </w:r>
      <w:r w:rsidR="001809EA">
        <w:t xml:space="preserve">Essential 8 media </w:t>
      </w:r>
      <w:r w:rsidR="00034D3D" w:rsidRPr="00EF502B">
        <w:t xml:space="preserve">and the </w:t>
      </w:r>
      <w:r w:rsidR="00E20BCC">
        <w:t>2019</w:t>
      </w:r>
      <w:r w:rsidR="00034D3D" w:rsidRPr="00EF502B">
        <w:t xml:space="preserve"> pricing of each media component </w:t>
      </w:r>
      <w:r w:rsidR="00034D3D" w:rsidRPr="00176E39">
        <w:fldChar w:fldCharType="begin" w:fldLock="1"/>
      </w:r>
      <w:r w:rsidR="00F971A9">
        <w:instrText>ADDIN CSL_CITATION {"citationItems":[{"id":"ITEM-1","itemData":{"author":[{"dropping-particle":"","family":"Specht","given":"Liz","non-dropping-particle":"","parse-names":false,"suffix":""}],"id":"ITEM-1","issued":{"date-parts":[["2019"]]},"number-of-pages":"30","publisher-place":"Washington D.C.","title":"An analysis of culture medium costs and production volumes for cell-based  meat","type":"report"},"uris":["http://www.mendeley.com/documents/?uuid=b59e03a1-bbcd-31bd-8279-4609a6fc6772"]}],"mendeley":{"formattedCitation":"&lt;sup&gt;1&lt;/sup&gt;","plainTextFormattedCitation":"1","previouslyFormattedCitation":"&lt;sup&gt;1&lt;/sup&gt;"},"properties":{"noteIndex":0},"schema":"https://github.com/citation-style-language/schema/raw/master/csl-citation.json"}</w:instrText>
      </w:r>
      <w:r w:rsidR="00034D3D" w:rsidRPr="00176E39">
        <w:fldChar w:fldCharType="separate"/>
      </w:r>
      <w:r w:rsidR="00BD69C5" w:rsidRPr="00BD69C5">
        <w:rPr>
          <w:noProof/>
          <w:vertAlign w:val="superscript"/>
        </w:rPr>
        <w:t>1</w:t>
      </w:r>
      <w:r w:rsidR="00034D3D" w:rsidRPr="00176E39">
        <w:fldChar w:fldCharType="end"/>
      </w:r>
      <w:r w:rsidR="00034D3D" w:rsidRPr="00176E39">
        <w:t>.</w:t>
      </w:r>
      <w:r w:rsidR="00970514">
        <w:t xml:space="preserve"> C</w:t>
      </w:r>
      <w:r w:rsidR="00034D3D" w:rsidRPr="00EF502B">
        <w:t>ell glucose consumption rate</w:t>
      </w:r>
      <w:r w:rsidR="00DF14B7">
        <w:t>s</w:t>
      </w:r>
      <w:r w:rsidR="00034D3D" w:rsidRPr="00EF502B">
        <w:t xml:space="preserve"> can vary based upon several factors including glucose concentration </w:t>
      </w:r>
      <w:r w:rsidR="00894B25">
        <w:t xml:space="preserve">present in the growth medium </w:t>
      </w:r>
      <w:r w:rsidR="00034D3D" w:rsidRPr="00EF502B">
        <w:t xml:space="preserve">and </w:t>
      </w:r>
      <w:r w:rsidR="00184EE0">
        <w:t xml:space="preserve">the </w:t>
      </w:r>
      <w:r w:rsidR="00034D3D" w:rsidRPr="00EF502B">
        <w:t>metabolic pathway</w:t>
      </w:r>
      <w:r w:rsidR="00184EE0">
        <w:t>s</w:t>
      </w:r>
      <w:r w:rsidR="00034D3D" w:rsidRPr="00EF502B">
        <w:t xml:space="preserve"> being utilized</w:t>
      </w:r>
      <w:r w:rsidR="003535BB">
        <w:t xml:space="preserve"> by the cell</w:t>
      </w:r>
      <w:r w:rsidR="00034D3D" w:rsidRPr="00EF502B">
        <w:t xml:space="preserve"> </w:t>
      </w:r>
      <w:r w:rsidR="00034D3D" w:rsidRPr="00176E39">
        <w:fldChar w:fldCharType="begin" w:fldLock="1"/>
      </w:r>
      <w:r w:rsidR="00F971A9">
        <w:instrText>ADDIN CSL_CITATION {"citationItems":[{"id":"ITEM-1","itemData":{"DOI":"10.15252/embj.201490446","ISSN":"0261-4189","abstract":"Overview of stem metabolism. Switches from glycolysis to oxidative phosphorylation \n\n\n© 2014 The Authors. Recent studies link changes in energy metabolism with the fate of pluripotent stem cells (PSCs). Safe use of PSC derivatives in regenerative medicine requires an enhanced understanding and control of factors that optimize in vitro reprogramming and differentiation protocols. Relative shifts in metabolism from naïve through \"primed\" pluripotent states to lineage-directed differentiation place variable demands on mitochondrial biogenesis and function for cell types with distinct energetic and biosynthetic requirements. In this context, mitochondrial respiration, network dynamics, TCA cycle function, and turnover all have the potential to influence reprogramming and differentiation outcomes. Shifts in cellular metabolism affect enzymes that control epigenetic configuration, which impacts chromatin reorganization and gene expression changes during reprogramming and differentiation. Induced PSCs (iPSCs) may have utility for modeling metabolic diseases caused by mutations in mitochondrial DNA, for which few disease models exist. Here, we explore key features of PSC energy metabolism research in mice and man and the impact this work is starting to have on our understanding of early development, disease modeling, and potential therapeutic applications.","author":[{"dropping-particle":"","family":"Teslaa","given":"Tara","non-dropping-particle":"","parse-names":false,"suffix":""},{"dropping-particle":"","family":"Teitell","given":"Michael A","non-dropping-particle":"","parse-names":false,"suffix":""}],"container-title":"The EMBO Journal","id":"ITEM-1","issue":"2","issued":{"date-parts":[["2015","1","14"]]},"page":"138-153","publisher":"EMBO","title":"Pluripotent stem cell energy metabolism: an update","type":"article-journal","volume":"34"},"uris":["http://www.mendeley.com/documents/?uuid=08cb5540-ca09-3d7c-a450-5bcdce2c05e1"]},{"id":"ITEM-2","itemData":{"DOI":"10.1016/j.stem.2016.08.008","abstract":"Glucose consumption rates of stem cells estimation \n\nGraphical Abstract Highlights d Naive hESCs show increased glycolysis compared to primed counterparts d High nuclear N-MYC is associated with human naive pluripotency d MEF-secreted factors make primed hESCs less reliant on glucose for proliferation d Reduction of glycolysis in feeder-free primed hESCs enhances neural specification In Brief Gu et al. examine the associations between glycolytic metabolism and the pluripotency state of hESCs under different naive and primed growth conditions. They identify differences in the metabolic state and highlight potential metabolic approaches for regulating self-renewal and initial cell fate specification of hESCs.","author":[{"dropping-particle":"","family":"Gu","given":"Wen","non-dropping-particle":"","parse-names":false,"suffix":""},{"dropping-particle":"","family":"Gaeta","given":"Xavier","non-dropping-particle":"","parse-names":false,"suffix":""},{"dropping-particle":"","family":"Sahakyan","given":"Anna","non-dropping-particle":"","parse-names":false,"suffix":""},{"dropping-particle":"","family":"Plath","given":"Kathrin","non-dropping-particle":"","parse-names":false,"suffix":""},{"dropping-particle":"","family":"Lowry","given":"William E","non-dropping-particle":"","parse-names":false,"suffix":""},{"dropping-particle":"","family":"Christofk Correspondence","given":"Heather R","non-dropping-particle":"","parse-names":false,"suffix":""}],"container-title":"Cell Stem Cell","id":"ITEM-2","issued":{"date-parts":[["2016"]]},"page":"476-490","title":"Glycolytic Metabolism Plays a Functional Role in Regulating Human Pluripotent Stem Cell State Accession Numbers GSE83491 Gu et al","type":"article-journal","volume":"19"},"uris":["http://www.mendeley.com/documents/?uuid=bacc5006-9116-3a3f-857d-fd72176a9af3"]}],"mendeley":{"formattedCitation":"&lt;sup&gt;7,8&lt;/sup&gt;","plainTextFormattedCitation":"7,8","previouslyFormattedCitation":"&lt;sup&gt;7,8&lt;/sup&gt;"},"properties":{"noteIndex":0},"schema":"https://github.com/citation-style-language/schema/raw/master/csl-citation.json"}</w:instrText>
      </w:r>
      <w:r w:rsidR="00034D3D" w:rsidRPr="00176E39">
        <w:fldChar w:fldCharType="separate"/>
      </w:r>
      <w:r w:rsidR="00BD69C5" w:rsidRPr="00BD69C5">
        <w:rPr>
          <w:noProof/>
          <w:vertAlign w:val="superscript"/>
        </w:rPr>
        <w:t>7,8</w:t>
      </w:r>
      <w:r w:rsidR="00034D3D" w:rsidRPr="00176E39">
        <w:fldChar w:fldCharType="end"/>
      </w:r>
      <w:r w:rsidR="00034D3D" w:rsidRPr="00176E39">
        <w:t xml:space="preserve">. Glucose </w:t>
      </w:r>
      <w:r w:rsidR="00034D3D" w:rsidRPr="00EF502B">
        <w:t>consumption rates have been reported to be</w:t>
      </w:r>
      <w:r w:rsidR="00986487">
        <w:t xml:space="preserve"> between</w:t>
      </w:r>
      <w:r w:rsidR="00034D3D" w:rsidRPr="00EF502B">
        <w:t xml:space="preserve"> </w:t>
      </w:r>
      <w:bookmarkStart w:id="5" w:name="_Hlk26620479"/>
      <w:r w:rsidR="00034D3D">
        <w:t xml:space="preserve">2 to </w:t>
      </w:r>
      <w:r w:rsidR="00034D3D" w:rsidRPr="00EF502B">
        <w:t>20 nmol</w:t>
      </w:r>
      <w:r w:rsidR="00034D3D" w:rsidRPr="00EF502B">
        <w:rPr>
          <w:vertAlign w:val="superscript"/>
        </w:rPr>
        <w:t>1</w:t>
      </w:r>
      <w:r w:rsidR="00034D3D" w:rsidRPr="00EF502B">
        <w:t xml:space="preserve"> million cell</w:t>
      </w:r>
      <w:r w:rsidR="00034D3D" w:rsidRPr="00EF502B">
        <w:rPr>
          <w:vertAlign w:val="superscript"/>
        </w:rPr>
        <w:t>-1</w:t>
      </w:r>
      <w:r w:rsidR="00034D3D" w:rsidRPr="00EF502B">
        <w:t xml:space="preserve"> min</w:t>
      </w:r>
      <w:r w:rsidR="00034D3D" w:rsidRPr="00EF502B">
        <w:rPr>
          <w:vertAlign w:val="superscript"/>
        </w:rPr>
        <w:t>-1</w:t>
      </w:r>
      <w:r w:rsidR="00034D3D" w:rsidRPr="00EF502B">
        <w:t xml:space="preserve"> </w:t>
      </w:r>
      <w:bookmarkEnd w:id="5"/>
      <w:r w:rsidR="00034D3D" w:rsidRPr="00EF502B">
        <w:t xml:space="preserve">in human stem cells </w:t>
      </w:r>
      <w:bookmarkStart w:id="6" w:name="_Hlk26620638"/>
      <w:r w:rsidR="00034D3D" w:rsidRPr="00176E39">
        <w:fldChar w:fldCharType="begin" w:fldLock="1"/>
      </w:r>
      <w:r w:rsidR="00F971A9">
        <w:instrText>ADDIN CSL_CITATION {"citationItems":[{"id":"ITEM-1","itemData":{"DOI":"10.1016/j.stem.2016.08.008","abstract":"Glucose consumption rates of stem cells estimation \n\nGraphical Abstract Highlights d Naive hESCs show increased glycolysis compared to primed counterparts d High nuclear N-MYC is associated with human naive pluripotency d MEF-secreted factors make primed hESCs less reliant on glucose for proliferation d Reduction of glycolysis in feeder-free primed hESCs enhances neural specification In Brief Gu et al. examine the associations between glycolytic metabolism and the pluripotency state of hESCs under different naive and primed growth conditions. They identify differences in the metabolic state and highlight potential metabolic approaches for regulating self-renewal and initial cell fate specification of hESCs.","author":[{"dropping-particle":"","family":"Gu","given":"Wen","non-dropping-particle":"","parse-names":false,"suffix":""},{"dropping-particle":"","family":"Gaeta","given":"Xavier","non-dropping-particle":"","parse-names":false,"suffix":""},{"dropping-particle":"","family":"Sahakyan","given":"Anna","non-dropping-particle":"","parse-names":false,"suffix":""},{"dropping-particle":"","family":"Plath","given":"Kathrin","non-dropping-particle":"","parse-names":false,"suffix":""},{"dropping-particle":"","family":"Lowry","given":"William E","non-dropping-particle":"","parse-names":false,"suffix":""},{"dropping-particle":"","family":"Christofk Correspondence","given":"Heather R","non-dropping-particle":"","parse-names":false,"suffix":""}],"container-title":"Cell Stem Cell","id":"ITEM-1","issued":{"date-parts":[["2016"]]},"page":"476-490","title":"Glycolytic Metabolism Plays a Functional Role in Regulating Human Pluripotent Stem Cell State Accession Numbers GSE83491 Gu et al","type":"article-journal","volume":"19"},"uris":["http://www.mendeley.com/documents/?uuid=bacc5006-9116-3a3f-857d-fd72176a9af3"]}],"mendeley":{"formattedCitation":"&lt;sup&gt;8&lt;/sup&gt;","plainTextFormattedCitation":"8","previouslyFormattedCitation":"&lt;sup&gt;8&lt;/sup&gt;"},"properties":{"noteIndex":0},"schema":"https://github.com/citation-style-language/schema/raw/master/csl-citation.json"}</w:instrText>
      </w:r>
      <w:r w:rsidR="00034D3D" w:rsidRPr="00176E39">
        <w:fldChar w:fldCharType="separate"/>
      </w:r>
      <w:r w:rsidR="00BD69C5" w:rsidRPr="00BD69C5">
        <w:rPr>
          <w:noProof/>
          <w:vertAlign w:val="superscript"/>
        </w:rPr>
        <w:t>8</w:t>
      </w:r>
      <w:r w:rsidR="00034D3D" w:rsidRPr="00176E39">
        <w:fldChar w:fldCharType="end"/>
      </w:r>
      <w:r w:rsidR="00034D3D" w:rsidRPr="00176E39">
        <w:t>.</w:t>
      </w:r>
      <w:bookmarkEnd w:id="6"/>
      <w:r w:rsidR="00AE10E1">
        <w:t xml:space="preserve"> </w:t>
      </w:r>
      <w:r w:rsidR="00034D3D" w:rsidRPr="00176E39">
        <w:t>While there can be many limiting factors in a complex medium system</w:t>
      </w:r>
      <w:r w:rsidR="00034D3D" w:rsidRPr="00EF502B">
        <w:t xml:space="preserve">; glucose consumption and </w:t>
      </w:r>
      <w:r w:rsidR="00986487">
        <w:t xml:space="preserve">the </w:t>
      </w:r>
      <w:r w:rsidR="00034D3D" w:rsidRPr="00EF502B">
        <w:t>total</w:t>
      </w:r>
      <w:r w:rsidR="00986487">
        <w:t xml:space="preserve"> number of</w:t>
      </w:r>
      <w:r w:rsidR="00034D3D" w:rsidRPr="00EF502B">
        <w:t xml:space="preserve"> cells in </w:t>
      </w:r>
      <w:r w:rsidR="00986487">
        <w:t xml:space="preserve">the </w:t>
      </w:r>
      <w:r w:rsidR="00034D3D" w:rsidRPr="00EF502B">
        <w:t xml:space="preserve">bioreactor </w:t>
      </w:r>
      <w:r w:rsidR="00AE10E1">
        <w:t>were</w:t>
      </w:r>
      <w:r w:rsidR="00034D3D" w:rsidRPr="00EF502B">
        <w:t xml:space="preserve"> used to estimate the media requirement</w:t>
      </w:r>
      <w:r w:rsidR="00673C8A">
        <w:t>s</w:t>
      </w:r>
      <w:r w:rsidR="00034D3D" w:rsidRPr="00EF502B">
        <w:t xml:space="preserve"> and expense per batch. </w:t>
      </w:r>
      <w:bookmarkStart w:id="7" w:name="_Hlk26620697"/>
      <w:r w:rsidR="00034D3D" w:rsidRPr="00EF502B">
        <w:t xml:space="preserve">The starting glucose concentration </w:t>
      </w:r>
      <w:r w:rsidR="00D97E85">
        <w:t>is reported</w:t>
      </w:r>
      <w:r w:rsidR="00034D3D" w:rsidRPr="00EF502B">
        <w:t xml:space="preserve"> to be </w:t>
      </w:r>
      <w:r w:rsidR="00E30821" w:rsidRPr="00E30821">
        <w:t>1.78</w:t>
      </w:r>
      <w:r w:rsidR="007A1D60">
        <w:t>x10</w:t>
      </w:r>
      <w:r w:rsidR="007A1D60">
        <w:rPr>
          <w:vertAlign w:val="superscript"/>
        </w:rPr>
        <w:t xml:space="preserve">-2 </w:t>
      </w:r>
      <w:r w:rsidR="007A1D60">
        <w:t>mol</w:t>
      </w:r>
      <w:r w:rsidR="00057A32">
        <w:t xml:space="preserve"> </w:t>
      </w:r>
      <w:r w:rsidR="008F3775">
        <w:t>L</w:t>
      </w:r>
      <w:r w:rsidR="00057A32" w:rsidRPr="00057A32">
        <w:rPr>
          <w:vertAlign w:val="superscript"/>
        </w:rPr>
        <w:t>-1</w:t>
      </w:r>
      <w:r w:rsidR="00034D3D" w:rsidRPr="00EF502B">
        <w:t xml:space="preserve"> </w:t>
      </w:r>
      <w:r w:rsidR="00034D3D" w:rsidRPr="00176E39">
        <w:fldChar w:fldCharType="begin" w:fldLock="1"/>
      </w:r>
      <w:r w:rsidR="00F971A9">
        <w:instrText>ADDIN CSL_CITATION {"citationItems":[{"id":"ITEM-1","itemData":{"author":[{"dropping-particle":"","family":"Specht","given":"Liz","non-dropping-particle":"","parse-names":false,"suffix":""}],"id":"ITEM-1","issued":{"date-parts":[["2019"]]},"number-of-pages":"30","publisher-place":"Washington D.C.","title":"An analysis of culture medium costs and production volumes for cell-based  meat","type":"report"},"uris":["http://www.mendeley.com/documents/?uuid=b59e03a1-bbcd-31bd-8279-4609a6fc6772"]}],"mendeley":{"formattedCitation":"&lt;sup&gt;1&lt;/sup&gt;","plainTextFormattedCitation":"1","previouslyFormattedCitation":"&lt;sup&gt;1&lt;/sup&gt;"},"properties":{"noteIndex":0},"schema":"https://github.com/citation-style-language/schema/raw/master/csl-citation.json"}</w:instrText>
      </w:r>
      <w:r w:rsidR="00034D3D" w:rsidRPr="00176E39">
        <w:fldChar w:fldCharType="separate"/>
      </w:r>
      <w:r w:rsidR="00BD69C5" w:rsidRPr="00BD69C5">
        <w:rPr>
          <w:noProof/>
          <w:vertAlign w:val="superscript"/>
        </w:rPr>
        <w:t>1</w:t>
      </w:r>
      <w:r w:rsidR="00034D3D" w:rsidRPr="00176E39">
        <w:fldChar w:fldCharType="end"/>
      </w:r>
      <w:r w:rsidR="00034D3D" w:rsidRPr="00176E39">
        <w:t xml:space="preserve">. </w:t>
      </w:r>
      <w:bookmarkEnd w:id="7"/>
      <w:r w:rsidR="00034D3D" w:rsidRPr="00176E39">
        <w:t xml:space="preserve">Only media used in the main bioreactor </w:t>
      </w:r>
      <w:r w:rsidR="00AE10E1">
        <w:t>was</w:t>
      </w:r>
      <w:r w:rsidR="00034D3D" w:rsidRPr="00176E39">
        <w:t xml:space="preserve"> accounted for. </w:t>
      </w:r>
      <w:r w:rsidR="00034D3D" w:rsidRPr="00EF502B">
        <w:t xml:space="preserve">An oxygen supply is </w:t>
      </w:r>
      <w:r w:rsidR="002A1656">
        <w:t xml:space="preserve">also </w:t>
      </w:r>
      <w:r w:rsidR="00034D3D" w:rsidRPr="00EF502B">
        <w:t>critical for aerobic cell culture and is also considered an operating expense for ACBM production.</w:t>
      </w:r>
      <w:r w:rsidR="0080576E">
        <w:t xml:space="preserve"> </w:t>
      </w:r>
      <w:r w:rsidR="0080576E" w:rsidRPr="0023232F">
        <w:rPr>
          <w:color w:val="FF0000"/>
        </w:rPr>
        <w:t xml:space="preserve">Equation </w:t>
      </w:r>
      <w:r w:rsidR="00E86B42" w:rsidRPr="0023232F">
        <w:rPr>
          <w:color w:val="FF0000"/>
        </w:rPr>
        <w:t xml:space="preserve">11 </w:t>
      </w:r>
      <w:r w:rsidR="00E86B42">
        <w:t>was used to determine total amount of myoblasts</w:t>
      </w:r>
      <w:r w:rsidR="001128EF">
        <w:t>/MSCs in the bioreactor at a given time.</w:t>
      </w:r>
      <w:r w:rsidR="0023232F">
        <w:t xml:space="preserve"> During </w:t>
      </w:r>
      <w:r w:rsidR="00673C8A">
        <w:t xml:space="preserve">the </w:t>
      </w:r>
      <w:r w:rsidR="0023232F">
        <w:t xml:space="preserve">growth phase, the glucose consumption </w:t>
      </w:r>
      <w:r w:rsidR="000B640C">
        <w:t xml:space="preserve">rate changes as time changes and this was accounted for using </w:t>
      </w:r>
      <w:r w:rsidR="000B640C" w:rsidRPr="000B640C">
        <w:rPr>
          <w:color w:val="FF0000"/>
        </w:rPr>
        <w:t>equation 12</w:t>
      </w:r>
      <w:r w:rsidR="000B640C">
        <w:t xml:space="preserve">. </w:t>
      </w:r>
      <w:r w:rsidR="00E75ECA">
        <w:t xml:space="preserve">The total glucose required for the growth phase was determined by </w:t>
      </w:r>
      <w:r w:rsidR="00E75ECA" w:rsidRPr="00730F32">
        <w:rPr>
          <w:color w:val="FF0000"/>
        </w:rPr>
        <w:t>equation 13</w:t>
      </w:r>
      <w:r w:rsidR="00E75ECA">
        <w:t>.</w:t>
      </w:r>
      <w:r w:rsidR="00730F32">
        <w:t xml:space="preserve"> The total </w:t>
      </w:r>
      <w:r w:rsidR="001F6614">
        <w:t>glucose required</w:t>
      </w:r>
      <w:r w:rsidR="00840753">
        <w:t xml:space="preserve"> per batch</w:t>
      </w:r>
      <w:r w:rsidR="001F6614">
        <w:t xml:space="preserve"> was determined by adding </w:t>
      </w:r>
      <w:r w:rsidR="00CB58D4">
        <w:t xml:space="preserve">the total glucose used in </w:t>
      </w:r>
      <w:r w:rsidR="0058356F">
        <w:t xml:space="preserve">the </w:t>
      </w:r>
      <w:r w:rsidR="00CB58D4">
        <w:t>maturation and growth phase</w:t>
      </w:r>
      <w:r w:rsidR="00451AAB">
        <w:t xml:space="preserve"> </w:t>
      </w:r>
      <w:r w:rsidR="00451AAB" w:rsidRPr="00451AAB">
        <w:rPr>
          <w:color w:val="FF0000"/>
        </w:rPr>
        <w:t>(equations 14 and 15)</w:t>
      </w:r>
      <w:r w:rsidR="00CB58D4" w:rsidRPr="00451AAB">
        <w:rPr>
          <w:color w:val="FF0000"/>
        </w:rPr>
        <w:t>.</w:t>
      </w:r>
      <w:r w:rsidR="0015232A" w:rsidRPr="00451AAB">
        <w:rPr>
          <w:color w:val="FF0000"/>
        </w:rPr>
        <w:t xml:space="preserve"> </w:t>
      </w:r>
    </w:p>
    <w:p w14:paraId="3B9ADF72" w14:textId="3C919F83" w:rsidR="0015232A" w:rsidRDefault="0015232A" w:rsidP="009F0A03"/>
    <w:p w14:paraId="39A127E0" w14:textId="5BC11790" w:rsidR="0015232A" w:rsidRDefault="0015232A" w:rsidP="009F0A03">
      <w:r>
        <w:t>The media requirement was then determined by</w:t>
      </w:r>
      <w:r w:rsidR="007C2F46">
        <w:t xml:space="preserve"> </w:t>
      </w:r>
      <w:r>
        <w:t>examining the</w:t>
      </w:r>
      <w:r w:rsidR="00D97E85">
        <w:t xml:space="preserve"> total amount of glucose in the Essential 8 media</w:t>
      </w:r>
      <w:r w:rsidR="00AA5242">
        <w:t xml:space="preserve">. </w:t>
      </w:r>
      <w:r w:rsidR="00C976FF">
        <w:t xml:space="preserve">To understand the volume </w:t>
      </w:r>
      <w:r w:rsidR="00F51A03">
        <w:t>requirement per batch</w:t>
      </w:r>
      <w:r w:rsidR="00BD4466">
        <w:t>,</w:t>
      </w:r>
      <w:r w:rsidR="00F51A03">
        <w:t xml:space="preserve"> a charge was deemed the equivalent to the working volume of the bioreactor</w:t>
      </w:r>
      <w:r w:rsidR="003E0E89">
        <w:t xml:space="preserve">. </w:t>
      </w:r>
      <w:r w:rsidR="007A42F5">
        <w:t>This assumption was done to account for any innovation</w:t>
      </w:r>
      <w:r w:rsidR="00B4442B">
        <w:t>s</w:t>
      </w:r>
      <w:r w:rsidR="007A42F5">
        <w:t xml:space="preserve"> related to vascularization</w:t>
      </w:r>
      <w:r w:rsidR="00E25D78">
        <w:t xml:space="preserve"> and does not account for </w:t>
      </w:r>
      <w:r w:rsidR="00F72CCA">
        <w:t xml:space="preserve">the </w:t>
      </w:r>
      <w:r w:rsidR="00E25D78">
        <w:t>volume of the cells.</w:t>
      </w:r>
      <w:r w:rsidR="005D19A1">
        <w:t xml:space="preserve"> The total media </w:t>
      </w:r>
      <w:r w:rsidR="00967FBE">
        <w:t xml:space="preserve">volume </w:t>
      </w:r>
      <w:r w:rsidR="005D19A1">
        <w:t>required per batch</w:t>
      </w:r>
      <w:r w:rsidR="00967FBE">
        <w:t xml:space="preserve">/year and total annual media costs were determined by </w:t>
      </w:r>
      <w:r w:rsidR="00967FBE" w:rsidRPr="00351E92">
        <w:rPr>
          <w:color w:val="FF0000"/>
        </w:rPr>
        <w:t xml:space="preserve">equations </w:t>
      </w:r>
      <w:r w:rsidR="00351E92" w:rsidRPr="00351E92">
        <w:rPr>
          <w:color w:val="FF0000"/>
        </w:rPr>
        <w:t>1</w:t>
      </w:r>
      <w:r w:rsidR="00715200">
        <w:rPr>
          <w:color w:val="FF0000"/>
        </w:rPr>
        <w:t>6</w:t>
      </w:r>
      <w:r w:rsidR="00351E92" w:rsidRPr="00351E92">
        <w:rPr>
          <w:color w:val="FF0000"/>
        </w:rPr>
        <w:t>-1</w:t>
      </w:r>
      <w:r w:rsidR="00B4442B">
        <w:rPr>
          <w:color w:val="FF0000"/>
        </w:rPr>
        <w:t>9</w:t>
      </w:r>
      <w:r w:rsidR="00351E92">
        <w:t>.</w:t>
      </w:r>
      <w:r w:rsidR="00853B4F">
        <w:t xml:space="preserve"> </w:t>
      </w:r>
    </w:p>
    <w:p w14:paraId="117DE022" w14:textId="122930ED" w:rsidR="00853B4F" w:rsidRDefault="00853B4F" w:rsidP="009F0A03"/>
    <w:p w14:paraId="0BF7D089" w14:textId="0A7675EC" w:rsidR="00853B4F" w:rsidRDefault="00853B4F" w:rsidP="00853B4F">
      <w:r w:rsidRPr="00176E39">
        <w:t>An oxygen supply is critical for aerobic cell culture</w:t>
      </w:r>
      <w:r w:rsidR="00F72CCA">
        <w:t>s</w:t>
      </w:r>
      <w:r w:rsidRPr="00176E39">
        <w:t xml:space="preserve"> and is also considered an operating expense for ACBM production. </w:t>
      </w:r>
      <w:bookmarkStart w:id="8" w:name="_Hlk26624283"/>
      <w:r w:rsidRPr="00176E39">
        <w:t xml:space="preserve">The oxygen levels in the bioreactor </w:t>
      </w:r>
      <w:r>
        <w:t>were</w:t>
      </w:r>
      <w:r w:rsidRPr="00176E39">
        <w:t xml:space="preserve"> assumed to be kept in a steady state concentration of 2% for optimal cell growth</w:t>
      </w:r>
      <w:r w:rsidRPr="00EF502B">
        <w:t xml:space="preserve"> </w:t>
      </w:r>
      <w:r w:rsidRPr="00176E39">
        <w:fldChar w:fldCharType="begin" w:fldLock="1"/>
      </w:r>
      <w:r w:rsidR="00F971A9">
        <w:instrText>ADDIN CSL_CITATION {"citationItems":[{"id":"ITEM-1","itemData":{"DOI":"10.1002/jcp.20571","ISSN":"00219541","abstract":"Low oxygen tension is thought to be an integral component of the human mesenchymal stem cell (hMSC) native bone marrow microenvironment. HMSC were cultured under physiologically relevant oxygen environments (2% O2) in three-dimensional (3D) constructs for up to 1 month in order to investigate the combined effects of chronic hypoxia and 3D architecture on hMSC tissue-development patterns. Hypoxic hMSC exhibited an extended lag phase in order to acclimatize to culture conditions. However, they subsequently proliferated continuously throughout the culture period, while maintaining significantly higher colony-forming unit capabilities and expressing higher levels of stem cell genes than hMSC cultured at 20% O2 (normoxic) conditions. Upon induction, hypoxic hMSC also expressed higher levels of osteoblastic and adipocytic differentiation markers than normoxic controls. Hypoxia induced increased total protein levels in hMSC throughout the culture period, as well as significantly different fibronectin expression patterns suggesting that oxygen levels can significantly affect tissue-development patterns. Importantly, hMSC maintained the ability to thrive in prolonged hypoxic conditions suggesting that hypoxia may be an essential element of the in vivo hMSC niche. Further studies are required to determine how variations in cellular characteristics and ECM expression impact on the physiological properties of the engineered tissue, yet these results strongly indicate that oxygen tension is a key parameter that influences the in vitro characteristics of hMSC and their development into tissues. © 2005 Wiley-Liss, Inc.","author":[{"dropping-particle":"","family":"Grayson","given":"Warren L.","non-dropping-particle":"","parse-names":false,"suffix":""},{"dropping-particle":"","family":"Zhao","given":"Feng","non-dropping-particle":"","parse-names":false,"suffix":""},{"dropping-particle":"","family":"Izadpanah","given":"Reza","non-dropping-particle":"","parse-names":false,"suffix":""},{"dropping-particle":"","family":"Bunnell","given":"Bruce","non-dropping-particle":"","parse-names":false,"suffix":""},{"dropping-particle":"","family":"Ma","given":"Teng","non-dropping-particle":"","parse-names":false,"suffix":""}],"container-title":"Journal of Cellular Physiology","id":"ITEM-1","issue":"2","issued":{"date-parts":[["2006","5"]]},"page":"331-339","title":"Effects of hypoxia on human mesenchymal stem cell expansion and plasticity in 3D constructs","type":"article-journal","volume":"207"},"uris":["http://www.mendeley.com/documents/?uuid=57fea009-5df0-33fa-be84-a15af3c613ac"]},{"id":"ITEM-2","itemData":{"DOI":"10.23838/pfm.2018.00128","ISSN":"2508-7940","abstract":"Information related to stem cell bioreactors","author":[{"dropping-particle":"","family":"Cha","given":"Jae Min","non-dropping-particle":"","parse-names":false,"suffix":""},{"dropping-particle":"","family":"Lee","given":"Min-Young","non-dropping-particle":"","parse-names":false,"suffix":""},{"dropping-particle":"","family":"Hong","given":"Jongin","non-dropping-particle":"","parse-names":false,"suffix":""}],"container-title":"Precision and Future Medicine","id":"ITEM-2","issue":"1","issued":{"date-parts":[["2019","3","31"]]},"page":"19-23","publisher":"Sungkyunkwan University School of Medicine","title":"Bioreactor systems are essentially required for stem cell bioprocessing","type":"article-journal","volume":"3"},"uris":["http://www.mendeley.com/documents/?uuid=7c769576-7725-3601-b479-1c70ced816fd"]}],"mendeley":{"formattedCitation":"&lt;sup&gt;9,10&lt;/sup&gt;","plainTextFormattedCitation":"9,10","previouslyFormattedCitation":"&lt;sup&gt;9,10&lt;/sup&gt;"},"properties":{"noteIndex":0},"schema":"https://github.com/citation-style-language/schema/raw/master/csl-citation.json"}</w:instrText>
      </w:r>
      <w:r w:rsidRPr="00176E39">
        <w:fldChar w:fldCharType="separate"/>
      </w:r>
      <w:r w:rsidR="00BD69C5" w:rsidRPr="00BD69C5">
        <w:rPr>
          <w:noProof/>
          <w:vertAlign w:val="superscript"/>
        </w:rPr>
        <w:t>9,10</w:t>
      </w:r>
      <w:r w:rsidRPr="00176E39">
        <w:fldChar w:fldCharType="end"/>
      </w:r>
      <w:r w:rsidRPr="00176E39">
        <w:t>.</w:t>
      </w:r>
      <w:bookmarkEnd w:id="8"/>
      <w:r w:rsidRPr="00176E39">
        <w:t xml:space="preserve"> This is expressed by </w:t>
      </w:r>
      <w:r w:rsidRPr="00176E39">
        <w:rPr>
          <w:color w:val="FF0000"/>
        </w:rPr>
        <w:t xml:space="preserve">equation </w:t>
      </w:r>
      <w:r w:rsidR="00A54731">
        <w:rPr>
          <w:color w:val="FF0000"/>
        </w:rPr>
        <w:t>20</w:t>
      </w:r>
      <w:r w:rsidRPr="00EF502B">
        <w:rPr>
          <w:color w:val="FF0000"/>
        </w:rPr>
        <w:t xml:space="preserve"> </w:t>
      </w:r>
      <w:r w:rsidRPr="00176E39">
        <w:fldChar w:fldCharType="begin" w:fldLock="1"/>
      </w:r>
      <w:r w:rsidR="00F971A9">
        <w:instrText>ADDIN CSL_CITATION {"citationItems":[{"id":"ITEM-1","itemData":{"DOI":"10.1016/J.BEJ.2017.08.006","abstract":"200 m^3 bioreactor commercial standard. O2 costs \r\n\r\nTo overcome knowledge gaps in the economics of large-scale aeration for production of commodity products, Aspen Plus is used to simulate steady-state oxygen delivery in both stirred-tank and bubble column bioreactors, using published engineering correlations for oxygen mass transfer as a function of aeration rate and power input, coupled with new equipment cost estimates developed in Aspen Capital Cost Estimator and validated against vendor quotations. These simulations describe the cost efficiency of oxygen delivery as a function of oxygen uptake rate and vessel size, and show that capital and operating costs for oxygen delivery drop considerably moving from standard-size (200m3) to world-class size (500m3) reactors, but only marginally in further scaling up to hypothetically large (1000m3) reactors. This analysis suggests bubble-column reactor systems can reduce overall costs for oxygen delivery by 10–20% relative to stirred tanks at low to moderate oxygen transfer rates up to 150mmol/L-h.","author":[{"dropping-particle":"","family":"Humbird","given":"D.","non-dropping-particle":"","parse-names":false,"suffix":""},{"dropping-particle":"","family":"Davis","given":"R.","non-dropping-particle":"","parse-names":false,"suffix":""},{"dropping-particle":"","family":"McMillan","given":"J.D.","non-dropping-particle":"","parse-names":false,"suffix":""}],"container-title":"Biochemical Engineering Journal","id":"ITEM-1","issued":{"date-parts":[["2017","11","15"]]},"page":"161-166","publisher":"Elsevier","title":"Aeration costs in stirred-tank and bubble column bioreactors","type":"article-journal","volume":"127"},"uris":["http://www.mendeley.com/documents/?uuid=9670e50e-9c66-34e7-b2db-a70d91f2e289"]}],"mendeley":{"formattedCitation":"&lt;sup&gt;11&lt;/sup&gt;","plainTextFormattedCitation":"11","previouslyFormattedCitation":"&lt;sup&gt;11&lt;/sup&gt;"},"properties":{"noteIndex":0},"schema":"https://github.com/citation-style-language/schema/raw/master/csl-citation.json"}</w:instrText>
      </w:r>
      <w:r w:rsidRPr="00176E39">
        <w:fldChar w:fldCharType="separate"/>
      </w:r>
      <w:r w:rsidR="00BD69C5" w:rsidRPr="00BD69C5">
        <w:rPr>
          <w:noProof/>
          <w:vertAlign w:val="superscript"/>
        </w:rPr>
        <w:t>11</w:t>
      </w:r>
      <w:r w:rsidRPr="00176E39">
        <w:fldChar w:fldCharType="end"/>
      </w:r>
      <w:r w:rsidRPr="00176E39">
        <w:t>.</w:t>
      </w:r>
      <w:r w:rsidR="0021620D">
        <w:t xml:space="preserve"> The initial oxygen </w:t>
      </w:r>
      <w:r w:rsidR="00E2700A">
        <w:t>needed for the bioreactor system was</w:t>
      </w:r>
      <w:r w:rsidR="008B5CFE">
        <w:t xml:space="preserve"> determined </w:t>
      </w:r>
      <w:r w:rsidR="00246EB7">
        <w:t>by</w:t>
      </w:r>
      <w:r w:rsidR="0059369A">
        <w:t xml:space="preserve"> </w:t>
      </w:r>
      <w:r w:rsidR="008B5CFE" w:rsidRPr="008B5CFE">
        <w:rPr>
          <w:color w:val="FF0000"/>
        </w:rPr>
        <w:t xml:space="preserve">equation </w:t>
      </w:r>
      <w:r w:rsidR="00E76E68">
        <w:rPr>
          <w:color w:val="FF0000"/>
        </w:rPr>
        <w:t>21</w:t>
      </w:r>
      <w:r w:rsidR="008B5CFE">
        <w:t>.</w:t>
      </w:r>
      <w:r w:rsidR="00E2700A">
        <w:t xml:space="preserve"> </w:t>
      </w:r>
      <w:r w:rsidR="003E0C1C">
        <w:t xml:space="preserve">The annual oxygen requirement was determined in the same manner as </w:t>
      </w:r>
      <w:r w:rsidR="008C3B4A">
        <w:t xml:space="preserve">the </w:t>
      </w:r>
      <w:r w:rsidR="006F36C2">
        <w:t>media</w:t>
      </w:r>
      <w:r w:rsidR="008C3B4A">
        <w:t xml:space="preserve"> requirement</w:t>
      </w:r>
      <w:r w:rsidR="00F14E21">
        <w:t xml:space="preserve"> and </w:t>
      </w:r>
      <w:r w:rsidR="008C3B4A">
        <w:t xml:space="preserve">is calculated using </w:t>
      </w:r>
      <w:r w:rsidR="008C3B4A" w:rsidRPr="006F36C2">
        <w:rPr>
          <w:color w:val="FF0000"/>
        </w:rPr>
        <w:t xml:space="preserve">equations </w:t>
      </w:r>
      <w:r w:rsidR="00CC7A90" w:rsidRPr="006F36C2">
        <w:rPr>
          <w:color w:val="FF0000"/>
        </w:rPr>
        <w:t xml:space="preserve">11 and </w:t>
      </w:r>
      <w:r w:rsidR="00D616F5">
        <w:rPr>
          <w:color w:val="FF0000"/>
        </w:rPr>
        <w:t>2</w:t>
      </w:r>
      <w:r w:rsidR="00E76E68">
        <w:rPr>
          <w:color w:val="FF0000"/>
        </w:rPr>
        <w:t>2</w:t>
      </w:r>
      <w:r w:rsidR="00CC7A90" w:rsidRPr="006F36C2">
        <w:rPr>
          <w:color w:val="FF0000"/>
        </w:rPr>
        <w:t>-</w:t>
      </w:r>
      <w:r w:rsidR="006F36C2" w:rsidRPr="006F36C2">
        <w:rPr>
          <w:color w:val="FF0000"/>
        </w:rPr>
        <w:t>2</w:t>
      </w:r>
      <w:r w:rsidR="00E76E68">
        <w:rPr>
          <w:color w:val="FF0000"/>
        </w:rPr>
        <w:t>7</w:t>
      </w:r>
      <w:r w:rsidR="006F36C2">
        <w:t>.</w:t>
      </w:r>
    </w:p>
    <w:p w14:paraId="51469E5B" w14:textId="525500BC" w:rsidR="00853B4F" w:rsidRDefault="00853B4F" w:rsidP="009F0A03"/>
    <w:p w14:paraId="220A1D37" w14:textId="34C80EC9" w:rsidR="00E83EED" w:rsidRPr="00E83EED" w:rsidRDefault="00C515D3" w:rsidP="00E83EED">
      <w:pPr>
        <w:pStyle w:val="SMSubheading"/>
        <w:rPr>
          <w:u w:val="single"/>
        </w:rPr>
      </w:pPr>
      <w:r>
        <w:rPr>
          <w:u w:val="single"/>
        </w:rPr>
        <w:t>Utility</w:t>
      </w:r>
      <w:r w:rsidR="00E83EED">
        <w:rPr>
          <w:u w:val="single"/>
        </w:rPr>
        <w:t xml:space="preserve"> related expenses   </w:t>
      </w:r>
    </w:p>
    <w:p w14:paraId="64D540AF" w14:textId="33F1A558" w:rsidR="007D0307" w:rsidRDefault="008969EE" w:rsidP="007D0307">
      <w:r>
        <w:lastRenderedPageBreak/>
        <w:t xml:space="preserve">Our model accounts for some bioreactor </w:t>
      </w:r>
      <w:r w:rsidR="00631F31">
        <w:t>operating expenses. These should be</w:t>
      </w:r>
      <w:r w:rsidR="00525C78">
        <w:t xml:space="preserve"> viewed as</w:t>
      </w:r>
      <w:r w:rsidR="00631F31">
        <w:t xml:space="preserve"> theoretical </w:t>
      </w:r>
      <w:r w:rsidR="00722057">
        <w:t>minim</w:t>
      </w:r>
      <w:r w:rsidR="00F14E21">
        <w:t>um</w:t>
      </w:r>
      <w:r w:rsidR="00722057">
        <w:t xml:space="preserve"> </w:t>
      </w:r>
      <w:r w:rsidR="00631F31">
        <w:t xml:space="preserve">estimates based upon </w:t>
      </w:r>
      <w:r w:rsidR="0050441F">
        <w:t>conventional</w:t>
      </w:r>
      <w:r w:rsidR="00631F31">
        <w:t xml:space="preserve"> thermodynamic </w:t>
      </w:r>
      <w:r w:rsidR="0050441F">
        <w:t>equations.</w:t>
      </w:r>
      <w:r w:rsidR="00722057">
        <w:t xml:space="preserve"> The </w:t>
      </w:r>
      <w:r w:rsidR="00631494">
        <w:t xml:space="preserve">energy </w:t>
      </w:r>
      <w:r w:rsidR="007323C4">
        <w:t xml:space="preserve">requirements for heating the media, cooling the bioreactors and </w:t>
      </w:r>
      <w:r w:rsidR="00F96C60">
        <w:t xml:space="preserve">cooling of </w:t>
      </w:r>
      <w:r w:rsidR="00712F8F">
        <w:t xml:space="preserve">the </w:t>
      </w:r>
      <w:r w:rsidR="00F96C60">
        <w:t>ACBM</w:t>
      </w:r>
      <w:r w:rsidR="00F14E21">
        <w:t xml:space="preserve"> mass</w:t>
      </w:r>
      <w:r w:rsidR="00F96C60">
        <w:t xml:space="preserve"> leaving the bioreactor system</w:t>
      </w:r>
      <w:r w:rsidR="00712F8F">
        <w:t>s</w:t>
      </w:r>
      <w:r w:rsidR="00F96C60">
        <w:t xml:space="preserve"> were estimated.</w:t>
      </w:r>
      <w:r w:rsidR="007D0307">
        <w:t xml:space="preserve"> </w:t>
      </w:r>
      <w:r w:rsidR="007D0307" w:rsidRPr="00176E39">
        <w:t xml:space="preserve">The water/media </w:t>
      </w:r>
      <w:r w:rsidR="007D0307">
        <w:t>was</w:t>
      </w:r>
      <w:r w:rsidR="007D0307" w:rsidRPr="00176E39">
        <w:t xml:space="preserve"> </w:t>
      </w:r>
      <w:r w:rsidR="007D0307" w:rsidRPr="00E9693C">
        <w:t xml:space="preserve">assumed </w:t>
      </w:r>
      <w:r w:rsidR="00545848">
        <w:t xml:space="preserve">to </w:t>
      </w:r>
      <w:r w:rsidR="007D0307" w:rsidRPr="00E9693C">
        <w:t>enter the facility at approximately 20 ˚C. The media is also assumed to have a</w:t>
      </w:r>
      <w:r w:rsidR="00264F0C">
        <w:t>n isochoric</w:t>
      </w:r>
      <w:r w:rsidR="007D0307" w:rsidRPr="00E9693C">
        <w:t xml:space="preserve"> specific heat of approximately water.</w:t>
      </w:r>
      <w:r w:rsidR="00545848">
        <w:t xml:space="preserve"> The </w:t>
      </w:r>
      <w:r w:rsidR="001E2DF4">
        <w:t xml:space="preserve">density of the media was </w:t>
      </w:r>
      <w:r w:rsidR="00DD5541">
        <w:t>assumed to be 1 kg</w:t>
      </w:r>
      <w:r w:rsidR="00057A32">
        <w:t xml:space="preserve"> </w:t>
      </w:r>
      <w:r w:rsidR="008F3775">
        <w:t>L</w:t>
      </w:r>
      <w:r w:rsidR="00057A32">
        <w:rPr>
          <w:vertAlign w:val="superscript"/>
        </w:rPr>
        <w:t>-1</w:t>
      </w:r>
      <w:r w:rsidR="00872B6A">
        <w:t xml:space="preserve"> and would be heated to 37 </w:t>
      </w:r>
      <w:r w:rsidR="00872B6A" w:rsidRPr="00E9693C">
        <w:t>˚C</w:t>
      </w:r>
      <w:r w:rsidR="00872B6A">
        <w:t>.</w:t>
      </w:r>
      <w:r w:rsidR="006474E6">
        <w:t xml:space="preserve"> The mini</w:t>
      </w:r>
      <w:r w:rsidR="005F3B17">
        <w:t xml:space="preserve">mum energy required to heat the media was calculated using </w:t>
      </w:r>
      <w:r w:rsidR="005F3B17" w:rsidRPr="005F3B17">
        <w:rPr>
          <w:color w:val="FF0000"/>
        </w:rPr>
        <w:t>equation 2</w:t>
      </w:r>
      <w:r w:rsidR="00A5349B">
        <w:rPr>
          <w:color w:val="FF0000"/>
        </w:rPr>
        <w:t>8</w:t>
      </w:r>
      <w:r w:rsidR="005F3B17">
        <w:t xml:space="preserve">. </w:t>
      </w:r>
      <w:r w:rsidR="005724D0">
        <w:t xml:space="preserve">The metabolic consumption of glucose and oxygen produces heat which must be removed from the system. </w:t>
      </w:r>
      <w:r w:rsidR="005724D0" w:rsidRPr="00176E39">
        <w:t xml:space="preserve">Approximately </w:t>
      </w:r>
      <w:r w:rsidR="005724D0" w:rsidRPr="00E014F8">
        <w:t>470 kJ of heat is released per mol of O</w:t>
      </w:r>
      <w:r w:rsidR="005724D0" w:rsidRPr="00E014F8">
        <w:rPr>
          <w:vertAlign w:val="subscript"/>
        </w:rPr>
        <w:t>2</w:t>
      </w:r>
      <w:r w:rsidR="005724D0" w:rsidRPr="00E014F8">
        <w:t xml:space="preserve"> consumed during </w:t>
      </w:r>
      <w:r w:rsidR="00A5349B">
        <w:t xml:space="preserve">glucose combustion </w:t>
      </w:r>
      <w:r w:rsidR="00906ED9">
        <w:t>(</w:t>
      </w:r>
      <w:r w:rsidR="00906ED9" w:rsidRPr="00906ED9">
        <w:rPr>
          <w:color w:val="FF0000"/>
        </w:rPr>
        <w:t>equation 2</w:t>
      </w:r>
      <w:r w:rsidR="0050339F">
        <w:rPr>
          <w:color w:val="FF0000"/>
        </w:rPr>
        <w:t>9</w:t>
      </w:r>
      <w:r w:rsidR="00906ED9">
        <w:t xml:space="preserve">) </w:t>
      </w:r>
      <w:r w:rsidR="005724D0" w:rsidRPr="00E014F8">
        <w:t xml:space="preserve">and this </w:t>
      </w:r>
      <w:r w:rsidR="0074231C">
        <w:t xml:space="preserve">value was used to approximate </w:t>
      </w:r>
      <w:r w:rsidR="002E5E04">
        <w:t xml:space="preserve">cellular heat generation </w:t>
      </w:r>
      <w:r w:rsidR="005724D0" w:rsidRPr="00176E39">
        <w:fldChar w:fldCharType="begin" w:fldLock="1"/>
      </w:r>
      <w:r w:rsidR="00F971A9">
        <w:instrText>ADDIN CSL_CITATION {"citationItems":[{"id":"ITEM-1","itemData":{"DOI":"10.1016/J.BEJ.2017.08.006","abstract":"200 m^3 bioreactor commercial standard. O2 costs \r\n\r\nTo overcome knowledge gaps in the economics of large-scale aeration for production of commodity products, Aspen Plus is used to simulate steady-state oxygen delivery in both stirred-tank and bubble column bioreactors, using published engineering correlations for oxygen mass transfer as a function of aeration rate and power input, coupled with new equipment cost estimates developed in Aspen Capital Cost Estimator and validated against vendor quotations. These simulations describe the cost efficiency of oxygen delivery as a function of oxygen uptake rate and vessel size, and show that capital and operating costs for oxygen delivery drop considerably moving from standard-size (200m3) to world-class size (500m3) reactors, but only marginally in further scaling up to hypothetically large (1000m3) reactors. This analysis suggests bubble-column reactor systems can reduce overall costs for oxygen delivery by 10–20% relative to stirred tanks at low to moderate oxygen transfer rates up to 150mmol/L-h.","author":[{"dropping-particle":"","family":"Humbird","given":"D.","non-dropping-particle":"","parse-names":false,"suffix":""},{"dropping-particle":"","family":"Davis","given":"R.","non-dropping-particle":"","parse-names":false,"suffix":""},{"dropping-particle":"","family":"McMillan","given":"J.D.","non-dropping-particle":"","parse-names":false,"suffix":""}],"container-title":"Biochemical Engineering Journal","id":"ITEM-1","issued":{"date-parts":[["2017","11","15"]]},"page":"161-166","publisher":"Elsevier","title":"Aeration costs in stirred-tank and bubble column bioreactors","type":"article-journal","volume":"127"},"uris":["http://www.mendeley.com/documents/?uuid=9670e50e-9c66-34e7-b2db-a70d91f2e289"]}],"mendeley":{"formattedCitation":"&lt;sup&gt;11&lt;/sup&gt;","plainTextFormattedCitation":"11","previouslyFormattedCitation":"&lt;sup&gt;11&lt;/sup&gt;"},"properties":{"noteIndex":0},"schema":"https://github.com/citation-style-language/schema/raw/master/csl-citation.json"}</w:instrText>
      </w:r>
      <w:r w:rsidR="005724D0" w:rsidRPr="00176E39">
        <w:fldChar w:fldCharType="separate"/>
      </w:r>
      <w:r w:rsidR="00BD69C5" w:rsidRPr="00BD69C5">
        <w:rPr>
          <w:noProof/>
          <w:vertAlign w:val="superscript"/>
        </w:rPr>
        <w:t>11</w:t>
      </w:r>
      <w:r w:rsidR="005724D0" w:rsidRPr="00176E39">
        <w:fldChar w:fldCharType="end"/>
      </w:r>
      <w:r w:rsidR="005724D0" w:rsidRPr="00E014F8">
        <w:t>.</w:t>
      </w:r>
      <w:r w:rsidR="00906ED9">
        <w:t xml:space="preserve"> The</w:t>
      </w:r>
      <w:r w:rsidR="004C0E7F">
        <w:t xml:space="preserve"> minimum</w:t>
      </w:r>
      <w:r w:rsidR="00906ED9">
        <w:t xml:space="preserve"> </w:t>
      </w:r>
      <w:r w:rsidR="004C0E7F">
        <w:t xml:space="preserve">energy required to be removed from the system to ensure cell health </w:t>
      </w:r>
      <w:r w:rsidR="00785B50">
        <w:t xml:space="preserve">was calculated using </w:t>
      </w:r>
      <w:r w:rsidR="00785B50" w:rsidRPr="00785B50">
        <w:rPr>
          <w:color w:val="FF0000"/>
        </w:rPr>
        <w:t xml:space="preserve">equation </w:t>
      </w:r>
      <w:r w:rsidR="0050339F">
        <w:rPr>
          <w:color w:val="FF0000"/>
        </w:rPr>
        <w:t>30</w:t>
      </w:r>
      <w:r w:rsidR="00785B50">
        <w:t xml:space="preserve">. </w:t>
      </w:r>
      <w:r w:rsidR="000B4590">
        <w:t xml:space="preserve">The </w:t>
      </w:r>
      <w:r w:rsidR="00785B50" w:rsidRPr="00176E39">
        <w:t xml:space="preserve">ACBM </w:t>
      </w:r>
      <w:r w:rsidR="000B4590">
        <w:t xml:space="preserve">mass </w:t>
      </w:r>
      <w:r w:rsidR="00785B50" w:rsidRPr="00176E39">
        <w:t>leaving the bioreactor must be cooled from 37 ˚C to 4 ˚C to ensure food safety standards are maintained</w:t>
      </w:r>
      <w:bookmarkStart w:id="9" w:name="_Hlk34050434"/>
      <w:r w:rsidR="00785B50" w:rsidRPr="00176E39">
        <w:t xml:space="preserve"> </w:t>
      </w:r>
      <w:r w:rsidR="00785B50" w:rsidRPr="00176E39">
        <w:fldChar w:fldCharType="begin" w:fldLock="1"/>
      </w:r>
      <w:r w:rsidR="00F971A9">
        <w:instrText>ADDIN CSL_CITATION {"citationItems":[{"id":"ITEM-1","itemData":{"ISBN":"9251027889","author":[{"dropping-particle":"","family":"Cano-Muñoz","given":"G. (Germán)","non-dropping-particle":"","parse-names":false,"suffix":""}],"id":"ITEM-1","issued":{"date-parts":[["1991"]]},"number-of-pages":"121","publisher":"Food and Agriculture Organization of the United Nations","title":"Manual on meat cold store operation and management","type":"book"},"uris":["http://www.mendeley.com/documents/?uuid=da0378e4-9dd1-3cfb-9ef6-9068f45d4cd3"]}],"mendeley":{"formattedCitation":"&lt;sup&gt;12&lt;/sup&gt;","plainTextFormattedCitation":"12","previouslyFormattedCitation":"&lt;sup&gt;12&lt;/sup&gt;"},"properties":{"noteIndex":0},"schema":"https://github.com/citation-style-language/schema/raw/master/csl-citation.json"}</w:instrText>
      </w:r>
      <w:r w:rsidR="00785B50" w:rsidRPr="00176E39">
        <w:fldChar w:fldCharType="separate"/>
      </w:r>
      <w:r w:rsidR="00BD69C5" w:rsidRPr="00BD69C5">
        <w:rPr>
          <w:noProof/>
          <w:vertAlign w:val="superscript"/>
        </w:rPr>
        <w:t>12</w:t>
      </w:r>
      <w:r w:rsidR="00785B50" w:rsidRPr="00176E39">
        <w:fldChar w:fldCharType="end"/>
      </w:r>
      <w:bookmarkEnd w:id="9"/>
      <w:r w:rsidR="00785B50" w:rsidRPr="00176E39">
        <w:t>.</w:t>
      </w:r>
      <w:r w:rsidR="000B4590">
        <w:t xml:space="preserve"> </w:t>
      </w:r>
      <w:r w:rsidR="00785B50" w:rsidRPr="00176E39">
        <w:t>The specific heat of ACBM is assumed to</w:t>
      </w:r>
      <w:r w:rsidR="00C14A60">
        <w:t xml:space="preserve"> be</w:t>
      </w:r>
      <w:r w:rsidR="00785B50" w:rsidRPr="00176E39">
        <w:t xml:space="preserve"> the same as beef</w:t>
      </w:r>
      <w:r w:rsidR="00C14A60">
        <w:t xml:space="preserve"> which is</w:t>
      </w:r>
      <w:r w:rsidR="00785B50" w:rsidRPr="00176E39">
        <w:t xml:space="preserve"> 2.24 kJ</w:t>
      </w:r>
      <w:r w:rsidR="00057A32">
        <w:t xml:space="preserve"> </w:t>
      </w:r>
      <w:r w:rsidR="00785B50" w:rsidRPr="00176E39">
        <w:t>kg</w:t>
      </w:r>
      <w:r w:rsidR="00057A32">
        <w:rPr>
          <w:vertAlign w:val="superscript"/>
        </w:rPr>
        <w:t>-1</w:t>
      </w:r>
      <w:r w:rsidR="00785B50" w:rsidRPr="00176E39">
        <w:t xml:space="preserve"> ˚C</w:t>
      </w:r>
      <w:r w:rsidR="00057A32">
        <w:rPr>
          <w:vertAlign w:val="superscript"/>
        </w:rPr>
        <w:t>-1</w:t>
      </w:r>
      <w:r w:rsidR="00785B50" w:rsidRPr="00176E39">
        <w:t xml:space="preserve"> </w:t>
      </w:r>
      <w:r w:rsidR="00785B50" w:rsidRPr="00176E39">
        <w:fldChar w:fldCharType="begin" w:fldLock="1"/>
      </w:r>
      <w:r w:rsidR="00F971A9">
        <w:instrText>ADDIN CSL_CITATION {"citationItems":[{"id":"ITEM-1","itemData":{"author":[{"dropping-particle":"","family":"Heller","given":"Martin C","non-dropping-particle":"","parse-names":false,"suffix":""},{"dropping-particle":"","family":"Keoleian","given":"Gregory A","non-dropping-particle":"","parse-names":false,"suffix":""}],"id":"ITEM-1","issued":{"date-parts":[["2018"]]},"title":"Beyond Meat's Beyond Burger Life Cycle Assessment: A detailed comparison between a plant-based and an animal-based protein source","type":"report"},"uris":["http://www.mendeley.com/documents/?uuid=4f594901-955f-36a8-8a85-2f57dbdcf118"]}],"mendeley":{"formattedCitation":"&lt;sup&gt;13&lt;/sup&gt;","plainTextFormattedCitation":"13","previouslyFormattedCitation":"&lt;sup&gt;13&lt;/sup&gt;"},"properties":{"noteIndex":0},"schema":"https://github.com/citation-style-language/schema/raw/master/csl-citation.json"}</w:instrText>
      </w:r>
      <w:r w:rsidR="00785B50" w:rsidRPr="00176E39">
        <w:fldChar w:fldCharType="separate"/>
      </w:r>
      <w:r w:rsidR="00BD69C5" w:rsidRPr="00BD69C5">
        <w:rPr>
          <w:noProof/>
          <w:vertAlign w:val="superscript"/>
        </w:rPr>
        <w:t>13</w:t>
      </w:r>
      <w:r w:rsidR="00785B50" w:rsidRPr="00176E39">
        <w:fldChar w:fldCharType="end"/>
      </w:r>
      <w:r w:rsidR="00785B50" w:rsidRPr="00176E39">
        <w:t xml:space="preserve">.  An estimation of </w:t>
      </w:r>
      <w:r w:rsidR="005C77F6">
        <w:t xml:space="preserve">energy </w:t>
      </w:r>
      <w:r w:rsidR="00785B50" w:rsidRPr="00176E39">
        <w:t>used during the cooling process</w:t>
      </w:r>
      <w:r w:rsidR="005C77F6">
        <w:t xml:space="preserve"> (</w:t>
      </w:r>
      <w:r w:rsidR="005C77F6" w:rsidRPr="005C77F6">
        <w:rPr>
          <w:color w:val="FF0000"/>
        </w:rPr>
        <w:t>equation 3</w:t>
      </w:r>
      <w:r w:rsidR="00C9548E">
        <w:rPr>
          <w:color w:val="FF0000"/>
        </w:rPr>
        <w:t>1</w:t>
      </w:r>
      <w:r w:rsidR="005C77F6">
        <w:t>)</w:t>
      </w:r>
      <w:r w:rsidR="00785B50" w:rsidRPr="00176E39">
        <w:t xml:space="preserve"> was made based on the efficiency</w:t>
      </w:r>
      <w:r w:rsidR="00785B50" w:rsidRPr="00016E3F">
        <w:t xml:space="preserve"> of the heat exchanger</w:t>
      </w:r>
      <w:r w:rsidR="00E071F7">
        <w:t xml:space="preserve"> system</w:t>
      </w:r>
      <w:r w:rsidR="00785B50" w:rsidRPr="00016E3F">
        <w:t>.</w:t>
      </w:r>
    </w:p>
    <w:p w14:paraId="52CD4706" w14:textId="282AA4F2" w:rsidR="00B709DA" w:rsidRDefault="00B709DA" w:rsidP="007D0307"/>
    <w:p w14:paraId="7F5FB767" w14:textId="0C674A40" w:rsidR="00807291" w:rsidRDefault="00BB6312" w:rsidP="00807291">
      <w:r>
        <w:t>E</w:t>
      </w:r>
      <w:r w:rsidR="00E071F7">
        <w:t xml:space="preserve">nergy </w:t>
      </w:r>
      <w:r w:rsidR="00B709DA">
        <w:t>cost</w:t>
      </w:r>
      <w:r>
        <w:t>s</w:t>
      </w:r>
      <w:r w:rsidR="00B709DA">
        <w:t xml:space="preserve"> can be variable depending upon the location, time of day and amount used. A yearly </w:t>
      </w:r>
      <w:r w:rsidR="00B709DA" w:rsidRPr="008C0D88">
        <w:t>national grid</w:t>
      </w:r>
      <w:r w:rsidR="00B709DA">
        <w:t xml:space="preserve"> average </w:t>
      </w:r>
      <w:r w:rsidR="00773B1C">
        <w:t xml:space="preserve">for </w:t>
      </w:r>
      <w:r w:rsidR="00B709DA">
        <w:t>industrial electricity and natural gas price</w:t>
      </w:r>
      <w:r>
        <w:t>s</w:t>
      </w:r>
      <w:r w:rsidR="00B709DA">
        <w:t xml:space="preserve"> was obtained from </w:t>
      </w:r>
      <w:r w:rsidR="00524B2E">
        <w:t xml:space="preserve">the </w:t>
      </w:r>
      <w:r w:rsidR="00B709DA">
        <w:t>United States Energy Information Administration</w:t>
      </w:r>
      <w:r w:rsidR="005164C1">
        <w:t xml:space="preserve"> (EIA)</w:t>
      </w:r>
      <w:r w:rsidR="001235F3">
        <w:t xml:space="preserve"> from 1999-2019</w:t>
      </w:r>
      <w:r w:rsidR="00B709DA">
        <w:t xml:space="preserve"> </w:t>
      </w:r>
      <w:r w:rsidR="00B709DA">
        <w:fldChar w:fldCharType="begin" w:fldLock="1"/>
      </w:r>
      <w:r w:rsidR="00F971A9">
        <w:instrText>ADDIN CSL_CITATION {"citationItems":[{"id":"ITEM-1","itemData":{"URL":"https://www.eia.gov/totalenergy/data/monthly/#prices.","accessed":{"date-parts":[["2019","10","18"]]},"author":[{"dropping-particle":"","family":"EIA","given":"","non-dropping-particle":"","parse-names":false,"suffix":""}],"container-title":"Monthly Energy Review","id":"ITEM-1","issued":{"date-parts":[["2019"]]},"title":"U.S. Energy Information Administration (EIA) - Total Energy Monthly Data","type":"webpage"},"uris":["http://www.mendeley.com/documents/?uuid=f4dcd3f5-1919-3dd2-b12b-53628f01a4f9"]}],"mendeley":{"formattedCitation":"&lt;sup&gt;14&lt;/sup&gt;","plainTextFormattedCitation":"14","previouslyFormattedCitation":"&lt;sup&gt;14&lt;/sup&gt;"},"properties":{"noteIndex":0},"schema":"https://github.com/citation-style-language/schema/raw/master/csl-citation.json"}</w:instrText>
      </w:r>
      <w:r w:rsidR="00B709DA">
        <w:fldChar w:fldCharType="separate"/>
      </w:r>
      <w:r w:rsidR="00BD69C5" w:rsidRPr="00BD69C5">
        <w:rPr>
          <w:noProof/>
          <w:vertAlign w:val="superscript"/>
        </w:rPr>
        <w:t>14</w:t>
      </w:r>
      <w:r w:rsidR="00B709DA">
        <w:fldChar w:fldCharType="end"/>
      </w:r>
      <w:r w:rsidR="00B709DA">
        <w:t xml:space="preserve">. One thousand cubic feet of natural gas contains approximately 303.6 kWh of potential energy and </w:t>
      </w:r>
      <w:r w:rsidR="0068234A">
        <w:t xml:space="preserve">the </w:t>
      </w:r>
      <w:r w:rsidR="00B709DA">
        <w:t xml:space="preserve">cost per kWh was determined using this value </w:t>
      </w:r>
      <w:r w:rsidR="00B709DA">
        <w:fldChar w:fldCharType="begin" w:fldLock="1"/>
      </w:r>
      <w:r w:rsidR="00F971A9">
        <w:instrText>ADDIN CSL_CITATION {"citationItems":[{"id":"ITEM-1","itemData":{"URL":"https://www.eia.gov/tools/faqs/faq.php?id=45&amp;t=8","accessed":{"date-parts":[["2019","11","14"]]},"author":[{"dropping-particle":"","family":"EIA","given":"","non-dropping-particle":"","parse-names":false,"suffix":""}],"id":"ITEM-1","issued":{"date-parts":[["2019"]]},"title":"U.S. Energy Information Administration","type":"webpage"},"uris":["http://www.mendeley.com/documents/?uuid=41fd8853-22e3-320e-8aef-40cacdcba8c4"]}],"mendeley":{"formattedCitation":"&lt;sup&gt;15&lt;/sup&gt;","plainTextFormattedCitation":"15","previouslyFormattedCitation":"&lt;sup&gt;15&lt;/sup&gt;"},"properties":{"noteIndex":0},"schema":"https://github.com/citation-style-language/schema/raw/master/csl-citation.json"}</w:instrText>
      </w:r>
      <w:r w:rsidR="00B709DA">
        <w:fldChar w:fldCharType="separate"/>
      </w:r>
      <w:r w:rsidR="00BD69C5" w:rsidRPr="00BD69C5">
        <w:rPr>
          <w:noProof/>
          <w:vertAlign w:val="superscript"/>
        </w:rPr>
        <w:t>15</w:t>
      </w:r>
      <w:r w:rsidR="00B709DA">
        <w:fldChar w:fldCharType="end"/>
      </w:r>
      <w:r w:rsidR="00B709DA">
        <w:t>. The average costs were normalized to January 2019</w:t>
      </w:r>
      <w:r w:rsidR="00DB0A54">
        <w:t xml:space="preserve"> prices</w:t>
      </w:r>
      <w:r w:rsidR="00B709DA">
        <w:t xml:space="preserve"> using the CPI inflation calculator</w:t>
      </w:r>
      <w:r w:rsidR="00966E60">
        <w:t xml:space="preserve"> (</w:t>
      </w:r>
      <w:r w:rsidR="00966E60" w:rsidRPr="00966E60">
        <w:rPr>
          <w:color w:val="FF0000"/>
        </w:rPr>
        <w:t xml:space="preserve">Table </w:t>
      </w:r>
      <w:r w:rsidR="00DD3959">
        <w:rPr>
          <w:color w:val="FF0000"/>
        </w:rPr>
        <w:t>S3</w:t>
      </w:r>
      <w:r w:rsidR="00966E60">
        <w:rPr>
          <w:color w:val="FF0000"/>
        </w:rPr>
        <w:t xml:space="preserve"> and </w:t>
      </w:r>
      <w:r w:rsidR="00DD3959">
        <w:rPr>
          <w:color w:val="FF0000"/>
        </w:rPr>
        <w:t>S4</w:t>
      </w:r>
      <w:r w:rsidR="00966E60">
        <w:t>)</w:t>
      </w:r>
      <w:r w:rsidR="00B709DA">
        <w:t xml:space="preserve"> </w:t>
      </w:r>
      <w:r w:rsidR="00B709DA">
        <w:fldChar w:fldCharType="begin" w:fldLock="1"/>
      </w:r>
      <w:r w:rsidR="00F971A9">
        <w:instrText>ADDIN CSL_CITATION {"citationItems":[{"id":"ITEM-1","itemData":{"URL":"https://data.bls.gov/cgi-bin/cpicalc.pl","accessed":{"date-parts":[["2019","10","11"]]},"author":[{"dropping-particle":"","family":"US labor statistics","given":"","non-dropping-particle":"","parse-names":false,"suffix":""}],"id":"ITEM-1","issued":{"date-parts":[["2019"]]},"title":"CPI Inflation Calculator","type":"webpage"},"uris":["http://www.mendeley.com/documents/?uuid=445d6343-3db4-3ee6-863d-2a2de0778467"]}],"mendeley":{"formattedCitation":"&lt;sup&gt;16&lt;/sup&gt;","plainTextFormattedCitation":"16","previouslyFormattedCitation":"&lt;sup&gt;16&lt;/sup&gt;"},"properties":{"noteIndex":0},"schema":"https://github.com/citation-style-language/schema/raw/master/csl-citation.json"}</w:instrText>
      </w:r>
      <w:r w:rsidR="00B709DA">
        <w:fldChar w:fldCharType="separate"/>
      </w:r>
      <w:r w:rsidR="00BD69C5" w:rsidRPr="00BD69C5">
        <w:rPr>
          <w:noProof/>
          <w:vertAlign w:val="superscript"/>
        </w:rPr>
        <w:t>16</w:t>
      </w:r>
      <w:r w:rsidR="00B709DA">
        <w:fldChar w:fldCharType="end"/>
      </w:r>
      <w:r w:rsidR="00B709DA">
        <w:t>.</w:t>
      </w:r>
      <w:r w:rsidR="00966E60">
        <w:t xml:space="preserve"> </w:t>
      </w:r>
      <w:r w:rsidR="00AE7208">
        <w:t xml:space="preserve">To estimate </w:t>
      </w:r>
      <w:r w:rsidR="00DB0A54">
        <w:t xml:space="preserve">the </w:t>
      </w:r>
      <w:r w:rsidR="00AE7208">
        <w:t>e</w:t>
      </w:r>
      <w:r w:rsidR="00BB112D">
        <w:t>nergy/electricity</w:t>
      </w:r>
      <w:r w:rsidR="00AE7208">
        <w:t xml:space="preserve"> cost a comparison of the industrial price of natural gas and electricity was made</w:t>
      </w:r>
      <w:r w:rsidR="00DB0A54">
        <w:t xml:space="preserve"> from</w:t>
      </w:r>
      <w:r w:rsidR="00AE7208">
        <w:t xml:space="preserve"> </w:t>
      </w:r>
      <w:r w:rsidR="00413A47">
        <w:t>1999-2019</w:t>
      </w:r>
      <w:r w:rsidR="00DC4828">
        <w:t xml:space="preserve"> </w:t>
      </w:r>
      <w:r w:rsidR="00413A47">
        <w:t>(</w:t>
      </w:r>
      <w:r w:rsidR="00413A47" w:rsidRPr="005E6A62">
        <w:rPr>
          <w:color w:val="FF0000"/>
        </w:rPr>
        <w:t>Fig</w:t>
      </w:r>
      <w:r w:rsidR="005A6654">
        <w:rPr>
          <w:color w:val="FF0000"/>
        </w:rPr>
        <w:t>.</w:t>
      </w:r>
      <w:r w:rsidR="00070580" w:rsidRPr="005E6A62">
        <w:rPr>
          <w:color w:val="FF0000"/>
        </w:rPr>
        <w:t xml:space="preserve"> </w:t>
      </w:r>
      <w:r w:rsidR="00D16067">
        <w:rPr>
          <w:color w:val="FF0000"/>
        </w:rPr>
        <w:t>S</w:t>
      </w:r>
      <w:r w:rsidR="00C46265">
        <w:rPr>
          <w:color w:val="FF0000"/>
        </w:rPr>
        <w:t>3</w:t>
      </w:r>
      <w:r w:rsidR="00070580">
        <w:t>)</w:t>
      </w:r>
      <w:r w:rsidR="00AE7208">
        <w:t>.</w:t>
      </w:r>
      <w:r w:rsidR="00035546">
        <w:t xml:space="preserve"> </w:t>
      </w:r>
      <w:r w:rsidR="00AE7208" w:rsidRPr="001B7958">
        <w:rPr>
          <w:color w:val="FF0000"/>
        </w:rPr>
        <w:t xml:space="preserve">Equation </w:t>
      </w:r>
      <w:r w:rsidR="005E6A62">
        <w:rPr>
          <w:color w:val="FF0000"/>
        </w:rPr>
        <w:t>3</w:t>
      </w:r>
      <w:r w:rsidR="006B238F">
        <w:rPr>
          <w:color w:val="FF0000"/>
        </w:rPr>
        <w:t>2</w:t>
      </w:r>
      <w:r w:rsidR="00AE7208" w:rsidRPr="001B7958">
        <w:rPr>
          <w:color w:val="FF0000"/>
        </w:rPr>
        <w:t xml:space="preserve"> </w:t>
      </w:r>
      <w:r w:rsidR="00AE7208">
        <w:t>was derived</w:t>
      </w:r>
      <w:r w:rsidR="005E6A62">
        <w:t xml:space="preserve"> from </w:t>
      </w:r>
      <w:r w:rsidR="004D49AA">
        <w:t xml:space="preserve">a linear relationship </w:t>
      </w:r>
      <w:r w:rsidR="00035546">
        <w:t xml:space="preserve">of the </w:t>
      </w:r>
      <w:r w:rsidR="004D49AA">
        <w:t>cost of electricity</w:t>
      </w:r>
      <w:r w:rsidR="000C5024">
        <w:t xml:space="preserve"> </w:t>
      </w:r>
      <w:r w:rsidR="004D49AA">
        <w:t>and natural gas</w:t>
      </w:r>
      <w:r w:rsidR="00976279">
        <w:t xml:space="preserve"> (</w:t>
      </w:r>
      <w:r w:rsidR="00976279" w:rsidRPr="00976279">
        <w:rPr>
          <w:color w:val="FF0000"/>
        </w:rPr>
        <w:t>Fi</w:t>
      </w:r>
      <w:r w:rsidR="00D16067">
        <w:rPr>
          <w:color w:val="FF0000"/>
        </w:rPr>
        <w:t>g. S</w:t>
      </w:r>
      <w:r w:rsidR="00C46265">
        <w:rPr>
          <w:color w:val="FF0000"/>
        </w:rPr>
        <w:t>4</w:t>
      </w:r>
      <w:r w:rsidR="00976279">
        <w:t xml:space="preserve">). </w:t>
      </w:r>
      <w:r w:rsidR="00845B40" w:rsidRPr="002E5EC3">
        <w:rPr>
          <w:color w:val="FF0000"/>
        </w:rPr>
        <w:t>Equation 3</w:t>
      </w:r>
      <w:r w:rsidR="006B238F">
        <w:rPr>
          <w:color w:val="FF0000"/>
        </w:rPr>
        <w:t>2</w:t>
      </w:r>
      <w:r w:rsidR="00845B40" w:rsidRPr="002E5EC3">
        <w:rPr>
          <w:color w:val="FF0000"/>
        </w:rPr>
        <w:t xml:space="preserve"> </w:t>
      </w:r>
      <w:r w:rsidR="00845B40">
        <w:t>was then used to estimate energy/electricity costs</w:t>
      </w:r>
      <w:r w:rsidR="002E5EC3">
        <w:t xml:space="preserve"> from a public supplier</w:t>
      </w:r>
      <w:r w:rsidR="00AE7208">
        <w:t>. Natural gas was chosen since it is</w:t>
      </w:r>
      <w:r w:rsidR="00EC68D0">
        <w:t xml:space="preserve"> the</w:t>
      </w:r>
      <w:r w:rsidR="00AE7208">
        <w:t xml:space="preserve"> most used source of energy for electricity production</w:t>
      </w:r>
      <w:r w:rsidR="00EC68D0">
        <w:t xml:space="preserve"> in the United States in 2019</w:t>
      </w:r>
      <w:r w:rsidR="00E97F39">
        <w:t xml:space="preserve"> </w:t>
      </w:r>
      <w:r w:rsidR="00AE7208">
        <w:fldChar w:fldCharType="begin" w:fldLock="1"/>
      </w:r>
      <w:r w:rsidR="00F971A9">
        <w:instrText>ADDIN CSL_CITATION {"citationItems":[{"id":"ITEM-1","itemData":{"URL":"https://www.eia.gov/tools/faqs/faq.php?id=427&amp;t=3","accessed":{"date-parts":[["2019","12","5"]]},"author":[{"dropping-particle":"","family":"U.S. Energy Information Administration","given":"","non-dropping-particle":"","parse-names":false,"suffix":""}],"id":"ITEM-1","issued":{"date-parts":[["2019"]]},"title":"What is U.S. electricity generation by energy source?","type":"webpage"},"uris":["http://www.mendeley.com/documents/?uuid=31c2da39-8a64-3ae9-b352-ba8b201cb99b"]}],"mendeley":{"formattedCitation":"&lt;sup&gt;17&lt;/sup&gt;","plainTextFormattedCitation":"17","previouslyFormattedCitation":"&lt;sup&gt;17&lt;/sup&gt;"},"properties":{"noteIndex":0},"schema":"https://github.com/citation-style-language/schema/raw/master/csl-citation.json"}</w:instrText>
      </w:r>
      <w:r w:rsidR="00AE7208">
        <w:fldChar w:fldCharType="separate"/>
      </w:r>
      <w:r w:rsidR="00BD69C5" w:rsidRPr="00BD69C5">
        <w:rPr>
          <w:noProof/>
          <w:vertAlign w:val="superscript"/>
        </w:rPr>
        <w:t>17</w:t>
      </w:r>
      <w:r w:rsidR="00AE7208">
        <w:fldChar w:fldCharType="end"/>
      </w:r>
      <w:r w:rsidR="00AE7208">
        <w:t>.</w:t>
      </w:r>
      <w:r w:rsidR="004B7748">
        <w:t xml:space="preserve"> The costs of </w:t>
      </w:r>
      <w:r w:rsidR="005B7527">
        <w:t>energy</w:t>
      </w:r>
      <w:r w:rsidR="00E24E24">
        <w:t xml:space="preserve">/electricity </w:t>
      </w:r>
      <w:r w:rsidR="00792832">
        <w:t>produced via an onsite boiler-turbine system was</w:t>
      </w:r>
      <w:r w:rsidR="00B77DC5">
        <w:t xml:space="preserve"> estimated</w:t>
      </w:r>
      <w:r w:rsidR="00792832">
        <w:t xml:space="preserve"> </w:t>
      </w:r>
      <w:r w:rsidR="00E24E24">
        <w:t xml:space="preserve">by </w:t>
      </w:r>
      <w:r w:rsidR="00E24E24" w:rsidRPr="00E24E24">
        <w:rPr>
          <w:color w:val="FF0000"/>
        </w:rPr>
        <w:t>equation 3</w:t>
      </w:r>
      <w:r w:rsidR="006B238F">
        <w:rPr>
          <w:color w:val="FF0000"/>
        </w:rPr>
        <w:t>3</w:t>
      </w:r>
      <w:r w:rsidR="00E24E24">
        <w:t xml:space="preserve">. </w:t>
      </w:r>
      <w:r w:rsidR="00807291" w:rsidRPr="00DD546F">
        <w:t>A steam pressure of 42.5 bar is assumed because it is used as a reference pressure for cost of steam production and is adequate for steam turbine electricity production</w:t>
      </w:r>
      <w:r w:rsidR="00807291">
        <w:t xml:space="preserve"> </w:t>
      </w:r>
      <w:r w:rsidR="00807291">
        <w:fldChar w:fldCharType="begin" w:fldLock="1"/>
      </w:r>
      <w:r w:rsidR="00F971A9">
        <w:instrText>ADDIN CSL_CITATION {"citationItems":[{"id":"ITEM-1","itemData":{"author":[{"dropping-particle":"","family":"Maroulis","given":"Zacharias B.","non-dropping-particle":"","parse-names":false,"suffix":""},{"dropping-particle":"","family":"Saravacos","given":"George D.","non-dropping-particle":"","parse-names":false,"suffix":""}],"chapter-number":"6","container-title":"Food Plant Economics","edition":"1","id":"ITEM-1","issued":{"date-parts":[["2007"]]},"page":"135-174","publisher-place":"Boca Raton","title":"Operating Cost of Food Plants","type":"chapter"},"uris":["http://www.mendeley.com/documents/?uuid=c2f34ad7-0116-46f8-9489-1460830c76b3"]},{"id":"ITEM-2","itemData":{"abstract":"Steam turbines are a mature technology and have been used since the 1880s for electricity production. Most of the electricity generated in the United States is produced by steam turbines integrated in central station power plants. In addition to central station power, steam turbines are also commonly used for combined heat and power (CHP) installations (see Table 1 for summary of CHP attributes). Applications Based on data from the CHP Installation Database, 1 there are 699 sites in the United States that are using steam turbines for CHP operation. These steam turbine CHP installations have an average capacity of 37 MW and a combined capacity of 26 GW, representing 32% of the installed CHP capacity in the United States. 2 The majority of these CHP steam turbines are used at industrial plants (e.g., paper, chemicals, and food), commercial buildings with high thermal loads (e.g., hospitals), and district heating sites (e.g., universities). Steam turbines are well suited to medium-and large-scale industrial and institional applications where inexpensive fuels such as coal, biomass, solid wastes and byproducts (e.g., wood chips), refinery residual oil, and refinery off gases are available. A steam turbine is driven with high pressure steam produced by a boiler or heat recovery steam generator (HRSG). Unlike gas turbines or microturbines, steam turbines do not directly consume fuel. Rather, the fuel driving the process is the fired boiler or plant equipment that produces heat for the HRSG (e.g., a gas turbine). Table 1. Summary of Steam Turbine Attributes for CHP Size range Steam turbines are available in sizes from under 100 kW to over 250 MW. Thermal output CHP configurations use backpressure or extraction steam turbines to generate power and thermal energy. Backpressure steam turbines produce low pressure steam while extraction turbines deliver both low pressure and medium pressure steam. Part-load operation Steam turbines have relatively good part-load performance, but efficiency does decline as power output is reduced. Fuel Boilers are commonly used to generate steam required for steam turbines, and boilers can utilize a wide range of fuels, including natural gas, oil, coal, and biomass. For CHP applications, steam turbines are often implemented when there is access to a low cost opportunity fuel that can be combusted in a boiler to generate steam. Reliability Steam turbines are a mature technology with excellent durability and reliability. Other Steam …","author":[{"dropping-particle":"","family":"United States Department of Energy","given":"","non-dropping-particle":"","parse-names":false,"suffix":""}],"id":"ITEM-2","issued":{"date-parts":[["2016"]]},"number-of-pages":"1-4","title":"Steam turbines ","type":"report"},"uris":["http://www.mendeley.com/documents/?uuid=9312dd43-1552-3f29-b185-91abd13b5fc5"]}],"mendeley":{"formattedCitation":"&lt;sup&gt;18,19&lt;/sup&gt;","plainTextFormattedCitation":"18,19","previouslyFormattedCitation":"&lt;sup&gt;18,19&lt;/sup&gt;"},"properties":{"noteIndex":0},"schema":"https://github.com/citation-style-language/schema/raw/master/csl-citation.json"}</w:instrText>
      </w:r>
      <w:r w:rsidR="00807291">
        <w:fldChar w:fldCharType="separate"/>
      </w:r>
      <w:r w:rsidR="00BD69C5" w:rsidRPr="00BD69C5">
        <w:rPr>
          <w:noProof/>
          <w:vertAlign w:val="superscript"/>
        </w:rPr>
        <w:t>18,19</w:t>
      </w:r>
      <w:r w:rsidR="00807291">
        <w:fldChar w:fldCharType="end"/>
      </w:r>
      <w:r w:rsidR="00807291">
        <w:t>.</w:t>
      </w:r>
      <w:r w:rsidR="00B86319">
        <w:t xml:space="preserve"> </w:t>
      </w:r>
      <w:r w:rsidR="00B86319" w:rsidRPr="008043DB">
        <w:t xml:space="preserve">Solar generation of electricity was considered as well and </w:t>
      </w:r>
      <w:r w:rsidR="00B86319">
        <w:t>was</w:t>
      </w:r>
      <w:r w:rsidR="00B86319" w:rsidRPr="008043DB">
        <w:t xml:space="preserve"> estimated to have </w:t>
      </w:r>
      <w:r w:rsidR="008D1C4D">
        <w:t xml:space="preserve">a </w:t>
      </w:r>
      <w:r w:rsidR="00B86319" w:rsidRPr="00E451CC">
        <w:t xml:space="preserve">negligible </w:t>
      </w:r>
      <w:r w:rsidR="00B86319" w:rsidRPr="008043DB">
        <w:t>operating cost for the facility.</w:t>
      </w:r>
      <w:r w:rsidR="00B86319">
        <w:t xml:space="preserve"> The equipment costs for solar are not accounted for since this is </w:t>
      </w:r>
      <w:r w:rsidR="00EC68D0">
        <w:t xml:space="preserve">a </w:t>
      </w:r>
      <w:r w:rsidR="00B86319">
        <w:t>facility dependent</w:t>
      </w:r>
      <w:r w:rsidR="008D1C4D">
        <w:t xml:space="preserve"> item</w:t>
      </w:r>
      <w:r w:rsidR="00B86319">
        <w:t>.</w:t>
      </w:r>
      <w:r w:rsidR="008C12D8">
        <w:t xml:space="preserve"> </w:t>
      </w:r>
      <w:r w:rsidR="008C12D8" w:rsidRPr="008C12D8">
        <w:rPr>
          <w:color w:val="FF0000"/>
        </w:rPr>
        <w:t>Equation 3</w:t>
      </w:r>
      <w:r w:rsidR="007D0195">
        <w:rPr>
          <w:color w:val="FF0000"/>
        </w:rPr>
        <w:t>4</w:t>
      </w:r>
      <w:r w:rsidR="008C12D8" w:rsidRPr="008C12D8">
        <w:rPr>
          <w:color w:val="FF0000"/>
        </w:rPr>
        <w:t xml:space="preserve"> </w:t>
      </w:r>
      <w:r w:rsidR="008C12D8">
        <w:t xml:space="preserve">estimates the </w:t>
      </w:r>
      <w:r w:rsidR="00805497">
        <w:t xml:space="preserve">minimum </w:t>
      </w:r>
      <w:r w:rsidR="008C12D8">
        <w:t xml:space="preserve">cost of energy at an ACBM production facility. </w:t>
      </w:r>
    </w:p>
    <w:p w14:paraId="6D9F75F6" w14:textId="77777777" w:rsidR="00525C78" w:rsidRPr="00E24E24" w:rsidRDefault="00525C78" w:rsidP="00AE7208"/>
    <w:p w14:paraId="41D8CBCA" w14:textId="53191530" w:rsidR="00E0427C" w:rsidRDefault="00B045E5" w:rsidP="00DA4CB6">
      <w:r>
        <w:t>Ou</w:t>
      </w:r>
      <w:r w:rsidR="00DA4CB6">
        <w:t>r</w:t>
      </w:r>
      <w:r>
        <w:t xml:space="preserve"> model assumes media will be produced onsite given the scale of</w:t>
      </w:r>
      <w:r w:rsidR="00C06769">
        <w:t xml:space="preserve"> the</w:t>
      </w:r>
      <w:r>
        <w:t xml:space="preserve"> operation.</w:t>
      </w:r>
      <w:r w:rsidR="00DA4CB6">
        <w:t xml:space="preserve"> </w:t>
      </w:r>
      <w:r w:rsidR="00DA4CB6" w:rsidRPr="002B49D2">
        <w:t xml:space="preserve">All water used for media production is considered process water, however it should be noted that deionized water could be required due to the </w:t>
      </w:r>
      <w:r w:rsidR="003B7B50">
        <w:t xml:space="preserve">operational </w:t>
      </w:r>
      <w:r w:rsidR="00DA4CB6" w:rsidRPr="002B49D2">
        <w:t xml:space="preserve">sensitivity of </w:t>
      </w:r>
      <w:r w:rsidR="001B5C74">
        <w:t>myoblasts/MSCs</w:t>
      </w:r>
      <w:r w:rsidR="00DA4CB6" w:rsidRPr="002B49D2">
        <w:t xml:space="preserve">. Compressed air is a common utility in food production facilities; however, it is not estimated in this analysis due to being a </w:t>
      </w:r>
      <w:proofErr w:type="gramStart"/>
      <w:r w:rsidR="00DA4CB6" w:rsidRPr="002B49D2">
        <w:t>site specific</w:t>
      </w:r>
      <w:proofErr w:type="gramEnd"/>
      <w:r w:rsidR="00DA4CB6" w:rsidRPr="002B49D2">
        <w:t xml:space="preserve"> consideration. Cost of sterile filtration of the water for media production is not accounted for. The spent media is considered wastewater and must be treated to comply with environmental regulations </w:t>
      </w:r>
      <w:r w:rsidR="00DA4CB6" w:rsidRPr="002F192C">
        <w:fldChar w:fldCharType="begin" w:fldLock="1"/>
      </w:r>
      <w:r w:rsidR="00F971A9">
        <w:instrText>ADDIN CSL_CITATION {"citationItems":[{"id":"ITEM-1","itemData":{"author":[{"dropping-particle":"","family":"United States of America","given":"","non-dropping-particle":"","parse-names":false,"suffix":""}],"id":"ITEM-1","issued":{"date-parts":[["2002"]]},"number-of-pages":"33 U.S.C. §§1251-1387","title":"Federal pollution control act","type":"report"},"uris":["http://www.mendeley.com/documents/?uuid=a3094b84-ee8e-4367-8736-cbf6af4bdf02"]}],"mendeley":{"formattedCitation":"&lt;sup&gt;20&lt;/sup&gt;","plainTextFormattedCitation":"20","previouslyFormattedCitation":"&lt;sup&gt;20&lt;/sup&gt;"},"properties":{"noteIndex":0},"schema":"https://github.com/citation-style-language/schema/raw/master/csl-citation.json"}</w:instrText>
      </w:r>
      <w:r w:rsidR="00DA4CB6" w:rsidRPr="002F192C">
        <w:fldChar w:fldCharType="separate"/>
      </w:r>
      <w:r w:rsidR="00BD69C5" w:rsidRPr="00BD69C5">
        <w:rPr>
          <w:noProof/>
          <w:vertAlign w:val="superscript"/>
        </w:rPr>
        <w:t>20</w:t>
      </w:r>
      <w:r w:rsidR="00DA4CB6" w:rsidRPr="002F192C">
        <w:fldChar w:fldCharType="end"/>
      </w:r>
      <w:r w:rsidR="00DA4CB6" w:rsidRPr="002B49D2">
        <w:t>. The wastewater is assumed to be treated by a filtration</w:t>
      </w:r>
      <w:r w:rsidR="003E1D3B">
        <w:t xml:space="preserve"> </w:t>
      </w:r>
      <w:r w:rsidR="00DA4CB6" w:rsidRPr="002B49D2">
        <w:t>and biological</w:t>
      </w:r>
      <w:r w:rsidR="00DA4CB6">
        <w:t xml:space="preserve"> oxidation</w:t>
      </w:r>
      <w:r w:rsidR="003E1D3B">
        <w:t xml:space="preserve"> step</w:t>
      </w:r>
      <w:r w:rsidR="00DA4CB6">
        <w:t>. Cost estimates have been made for process water and wastewater treatment and these estimates have been adjusted to January 2019 values to account for inflation</w:t>
      </w:r>
      <w:r w:rsidR="00394356">
        <w:t xml:space="preserve"> (</w:t>
      </w:r>
      <w:r w:rsidR="00394356" w:rsidRPr="00394356">
        <w:rPr>
          <w:color w:val="FF0000"/>
        </w:rPr>
        <w:t xml:space="preserve">Table </w:t>
      </w:r>
      <w:r w:rsidR="00FE27A9">
        <w:rPr>
          <w:color w:val="FF0000"/>
        </w:rPr>
        <w:t>4</w:t>
      </w:r>
      <w:r w:rsidR="00394356">
        <w:t>)</w:t>
      </w:r>
      <w:r w:rsidR="00DA4CB6">
        <w:t xml:space="preserve"> </w:t>
      </w:r>
      <w:r w:rsidR="00DA4CB6">
        <w:fldChar w:fldCharType="begin" w:fldLock="1"/>
      </w:r>
      <w:r w:rsidR="00F971A9">
        <w:instrText>ADDIN CSL_CITATION {"citationItems":[{"id":"ITEM-1","itemData":{"author":[{"dropping-particle":"","family":"Maroulis","given":"Zacharias B.","non-dropping-particle":"","parse-names":false,"suffix":""},{"dropping-particle":"","family":"Saravacos","given":"George D.","non-dropping-particle":"","parse-names":false,"suffix":""}],"chapter-number":"6","container-title":"Food Plant Economics","edition":"1","id":"ITEM-1","issued":{"date-parts":[["2007"]]},"page":"135-174","publisher-place":"Boca Raton","title":"Operating Cost of Food Plants","type":"chapter"},"uris":["http://www.mendeley.com/documents/?uuid=c2f34ad7-0116-46f8-9489-1460830c76b3"]},{"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16,18&lt;/sup&gt;","plainTextFormattedCitation":"16,18","previouslyFormattedCitation":"&lt;sup&gt;16,18&lt;/sup&gt;"},"properties":{"noteIndex":0},"schema":"https://github.com/citation-style-language/schema/raw/master/csl-citation.json"}</w:instrText>
      </w:r>
      <w:r w:rsidR="00DA4CB6">
        <w:fldChar w:fldCharType="separate"/>
      </w:r>
      <w:r w:rsidR="00BD69C5" w:rsidRPr="00BD69C5">
        <w:rPr>
          <w:noProof/>
          <w:vertAlign w:val="superscript"/>
        </w:rPr>
        <w:t>16,18</w:t>
      </w:r>
      <w:r w:rsidR="00DA4CB6">
        <w:fldChar w:fldCharType="end"/>
      </w:r>
      <w:r w:rsidR="00DA4CB6">
        <w:t>. It should be noted that this does not account for water used</w:t>
      </w:r>
      <w:r w:rsidR="00243F8D">
        <w:t xml:space="preserve"> </w:t>
      </w:r>
      <w:r w:rsidR="00DA4CB6">
        <w:t xml:space="preserve">for sanitation or </w:t>
      </w:r>
      <w:r w:rsidR="00243F8D">
        <w:t xml:space="preserve">for </w:t>
      </w:r>
      <w:r w:rsidR="00DA4CB6">
        <w:t>losses during the production process.</w:t>
      </w:r>
      <w:r w:rsidR="00FB51FF">
        <w:t xml:space="preserve"> </w:t>
      </w:r>
      <w:r w:rsidR="00FB51FF" w:rsidRPr="001F3D24">
        <w:rPr>
          <w:color w:val="FF0000"/>
        </w:rPr>
        <w:t>Equation 3</w:t>
      </w:r>
      <w:r w:rsidR="0007278C">
        <w:rPr>
          <w:color w:val="FF0000"/>
        </w:rPr>
        <w:t>5</w:t>
      </w:r>
      <w:r w:rsidR="00FB51FF" w:rsidRPr="001F3D24">
        <w:rPr>
          <w:color w:val="FF0000"/>
        </w:rPr>
        <w:t xml:space="preserve"> </w:t>
      </w:r>
      <w:r w:rsidR="00FB51FF">
        <w:t xml:space="preserve">is used to estimate the </w:t>
      </w:r>
      <w:r w:rsidR="001F3D24">
        <w:t>annual process and wastewater costs</w:t>
      </w:r>
      <w:r w:rsidR="00A65FE4">
        <w:t xml:space="preserve">. </w:t>
      </w:r>
    </w:p>
    <w:p w14:paraId="55F974A9" w14:textId="489C3B16" w:rsidR="002616F6" w:rsidRPr="00E83EED" w:rsidRDefault="002616F6" w:rsidP="002616F6">
      <w:pPr>
        <w:pStyle w:val="SMSubheading"/>
        <w:rPr>
          <w:u w:val="single"/>
        </w:rPr>
      </w:pPr>
      <w:r>
        <w:rPr>
          <w:u w:val="single"/>
        </w:rPr>
        <w:lastRenderedPageBreak/>
        <w:t xml:space="preserve">Labor related expenses   </w:t>
      </w:r>
    </w:p>
    <w:p w14:paraId="49ACF3D9" w14:textId="24361D43" w:rsidR="00B21230" w:rsidRDefault="0018290D" w:rsidP="002616F6">
      <w:r>
        <w:t xml:space="preserve">Our </w:t>
      </w:r>
      <w:r w:rsidR="00044895">
        <w:t>scenarios</w:t>
      </w:r>
      <w:r>
        <w:t xml:space="preserve"> assume that the</w:t>
      </w:r>
      <w:r w:rsidR="00BE7A56" w:rsidRPr="00176E39">
        <w:t xml:space="preserve"> ACBM production facility is operating 24 hours/day and year around</w:t>
      </w:r>
      <w:r w:rsidR="00BE7A56" w:rsidRPr="00016E3F">
        <w:t>. It is assumed the facility is fully staffed and no overtime is required. Each shift is assumed to be an 8-hour shift. The facility is also assumed to be in the United States in an area of standard income. The required production operators (required manpower) for the ACBM production facility per shift is estimated by amount and type of processing equipment in the facility</w:t>
      </w:r>
      <w:r w:rsidR="009A413A">
        <w:t xml:space="preserve"> (</w:t>
      </w:r>
      <w:r w:rsidR="009A413A" w:rsidRPr="009A413A">
        <w:rPr>
          <w:color w:val="FF0000"/>
        </w:rPr>
        <w:t xml:space="preserve">Table </w:t>
      </w:r>
      <w:r w:rsidR="009A48CC">
        <w:rPr>
          <w:color w:val="FF0000"/>
        </w:rPr>
        <w:t>S2</w:t>
      </w:r>
      <w:r w:rsidR="009A413A">
        <w:t>)</w:t>
      </w:r>
      <w:r w:rsidR="00BE7A56" w:rsidRPr="00016E3F">
        <w:t xml:space="preserve"> </w:t>
      </w:r>
      <w:r w:rsidR="00BE7A56" w:rsidRPr="00176E39">
        <w:fldChar w:fldCharType="begin" w:fldLock="1"/>
      </w:r>
      <w:r w:rsidR="00F971A9">
        <w:instrText>ADDIN CSL_CITATION {"citationItems":[{"id":"ITEM-1","itemData":{"author":[{"dropping-particle":"","family":"Maroulis","given":"Zacharias B.","non-dropping-particle":"","parse-names":false,"suffix":""},{"dropping-particle":"","family":"Saravacos","given":"George D.","non-dropping-particle":"","parse-names":false,"suffix":""}],"chapter-number":"6","container-title":"Food Plant Economics","edition":"1","id":"ITEM-1","issued":{"date-parts":[["2007"]]},"page":"135-174","publisher-place":"Boca Raton","title":"Operating Cost of Food Plants","type":"chapter"},"uris":["http://www.mendeley.com/documents/?uuid=c2f34ad7-0116-46f8-9489-1460830c76b3"]},{"id":"ITEM-2","itemData":{"author":[{"dropping-particle":"","family":"Maroulis","given":"Zacharias B.","non-dropping-particle":"","parse-names":false,"suffix":""},{"dropping-particle":"","family":"Saravacos","given":"George","non-dropping-particle":"","parse-names":false,"suffix":""}],"container-title":"Food Plant Economics","id":"ITEM-2","issued":{"date-parts":[["2007"]]},"page":"83-133","title":"Capital costs of food plants","type":"chapter"},"uris":["http://www.mendeley.com/documents/?uuid=27d306c0-2a7a-474d-8a03-fecac3ae4f62"]}],"mendeley":{"formattedCitation":"&lt;sup&gt;3,18&lt;/sup&gt;","plainTextFormattedCitation":"3,18","previouslyFormattedCitation":"&lt;sup&gt;3,18&lt;/sup&gt;"},"properties":{"noteIndex":0},"schema":"https://github.com/citation-style-language/schema/raw/master/csl-citation.json"}</w:instrText>
      </w:r>
      <w:r w:rsidR="00BE7A56" w:rsidRPr="00176E39">
        <w:fldChar w:fldCharType="separate"/>
      </w:r>
      <w:r w:rsidR="00BD69C5" w:rsidRPr="00BD69C5">
        <w:rPr>
          <w:noProof/>
          <w:vertAlign w:val="superscript"/>
        </w:rPr>
        <w:t>3,18</w:t>
      </w:r>
      <w:r w:rsidR="00BE7A56" w:rsidRPr="00176E39">
        <w:fldChar w:fldCharType="end"/>
      </w:r>
      <w:r w:rsidR="00BE7A56" w:rsidRPr="00176E39">
        <w:t>.</w:t>
      </w:r>
      <w:r w:rsidR="00EA14A2">
        <w:t xml:space="preserve"> This processing </w:t>
      </w:r>
      <w:r w:rsidR="00C13556">
        <w:t xml:space="preserve">equipment </w:t>
      </w:r>
      <w:r w:rsidR="00F1594E">
        <w:t>could include</w:t>
      </w:r>
      <w:r w:rsidR="002351EA">
        <w:t xml:space="preserve"> </w:t>
      </w:r>
      <w:r w:rsidR="00C13556">
        <w:t xml:space="preserve">centrifugal pumps, plate filters, media holding vessels, heat exchangers, </w:t>
      </w:r>
      <w:r w:rsidR="000B1176">
        <w:t>bioreactor seed train, positive displacement pumps and bioreactors. In the four scenarios</w:t>
      </w:r>
      <w:r w:rsidR="00F95FB2">
        <w:t>,</w:t>
      </w:r>
      <w:r w:rsidR="000B1176">
        <w:t xml:space="preserve"> this equipment was </w:t>
      </w:r>
      <w:r w:rsidR="00FA7440">
        <w:t>deemed site specific and</w:t>
      </w:r>
      <w:r w:rsidR="008A0DDA">
        <w:t xml:space="preserve"> only the main</w:t>
      </w:r>
      <w:r w:rsidR="0093119B">
        <w:t xml:space="preserve"> bioreactors w</w:t>
      </w:r>
      <w:r w:rsidR="008A0DDA">
        <w:t>ere accounted</w:t>
      </w:r>
      <w:r w:rsidR="009B1A6D">
        <w:t xml:space="preserve"> for</w:t>
      </w:r>
      <w:r w:rsidR="0093119B">
        <w:t>.</w:t>
      </w:r>
      <w:r w:rsidR="005D6631">
        <w:t xml:space="preserve"> However, these factors are adjustable</w:t>
      </w:r>
      <w:r w:rsidR="00BB170D">
        <w:t xml:space="preserve"> in our model</w:t>
      </w:r>
      <w:r w:rsidR="005D6631">
        <w:t xml:space="preserve">. </w:t>
      </w:r>
      <w:r w:rsidR="00BE7A56" w:rsidRPr="00176E39">
        <w:t xml:space="preserve">The labor cost were determined using the mean hourly rate, </w:t>
      </w:r>
      <w:r w:rsidR="00BE7A56" w:rsidRPr="00016E3F">
        <w:t>$13.68</w:t>
      </w:r>
      <w:r w:rsidR="00C42CF9">
        <w:t xml:space="preserve"> (USD</w:t>
      </w:r>
      <w:r w:rsidR="00BE7A56" w:rsidRPr="00016E3F">
        <w:t xml:space="preserve"> h</w:t>
      </w:r>
      <w:r w:rsidR="00C42CF9" w:rsidRPr="00C42CF9">
        <w:rPr>
          <w:vertAlign w:val="superscript"/>
        </w:rPr>
        <w:t>-1</w:t>
      </w:r>
      <w:r w:rsidR="00C42CF9">
        <w:t>)</w:t>
      </w:r>
      <w:r w:rsidR="00BE7A56" w:rsidRPr="00016E3F">
        <w:t xml:space="preserve"> for a meat packer </w:t>
      </w:r>
      <w:r w:rsidR="00BE7A56" w:rsidRPr="00176E39">
        <w:fldChar w:fldCharType="begin" w:fldLock="1"/>
      </w:r>
      <w:r w:rsidR="00F971A9">
        <w:instrText>ADDIN CSL_CITATION {"citationItems":[{"id":"ITEM-1","itemData":{"URL":"https://www.bls.gov/oes/current/oes513023.htm","abstract":"Mean hourly wage for slaughters and meat packers ","accessed":{"date-parts":[["2019","10","14"]]},"author":[{"dropping-particle":"","family":"Bureau of Labor Statistics","given":"","non-dropping-particle":"","parse-names":false,"suffix":""}],"container-title":"Occupational employment and wages ","id":"ITEM-1","issued":{"date-parts":[["2019"]]},"title":"Occupational employment and wages Slaughters and meat  packers","type":"webpage"},"uris":["http://www.mendeley.com/documents/?uuid=dee69d0d-06ab-3602-975e-288631ed2ff9"]}],"mendeley":{"formattedCitation":"&lt;sup&gt;21&lt;/sup&gt;","plainTextFormattedCitation":"21","previouslyFormattedCitation":"&lt;sup&gt;21&lt;/sup&gt;"},"properties":{"noteIndex":0},"schema":"https://github.com/citation-style-language/schema/raw/master/csl-citation.json"}</w:instrText>
      </w:r>
      <w:r w:rsidR="00BE7A56" w:rsidRPr="00176E39">
        <w:fldChar w:fldCharType="separate"/>
      </w:r>
      <w:r w:rsidR="00BD69C5" w:rsidRPr="00BD69C5">
        <w:rPr>
          <w:noProof/>
          <w:vertAlign w:val="superscript"/>
        </w:rPr>
        <w:t>21</w:t>
      </w:r>
      <w:r w:rsidR="00BE7A56" w:rsidRPr="00176E39">
        <w:fldChar w:fldCharType="end"/>
      </w:r>
      <w:r w:rsidR="00BE7A56" w:rsidRPr="00176E39">
        <w:t>. The labor costs were estimated using</w:t>
      </w:r>
      <w:r w:rsidR="006A0791">
        <w:t xml:space="preserve"> a </w:t>
      </w:r>
      <w:r w:rsidR="00BE7A56" w:rsidRPr="00176E39">
        <w:t xml:space="preserve">factorial method </w:t>
      </w:r>
      <w:r w:rsidR="00BE7A56" w:rsidRPr="00016E3F">
        <w:t>with a labor cost correction factor</w:t>
      </w:r>
      <w:r w:rsidR="00D52A4D">
        <w:t xml:space="preserve"> (</w:t>
      </w:r>
      <w:r w:rsidR="00D52A4D" w:rsidRPr="00D52A4D">
        <w:rPr>
          <w:color w:val="FF0000"/>
        </w:rPr>
        <w:t>equations 3</w:t>
      </w:r>
      <w:r w:rsidR="00031517">
        <w:rPr>
          <w:color w:val="FF0000"/>
        </w:rPr>
        <w:t>6</w:t>
      </w:r>
      <w:r w:rsidR="00500C41">
        <w:rPr>
          <w:color w:val="FF0000"/>
        </w:rPr>
        <w:t>-3</w:t>
      </w:r>
      <w:r w:rsidR="00031517">
        <w:rPr>
          <w:color w:val="FF0000"/>
        </w:rPr>
        <w:t>8</w:t>
      </w:r>
      <w:r w:rsidR="00D52A4D">
        <w:t>)</w:t>
      </w:r>
      <w:r w:rsidR="00BE7A56" w:rsidRPr="00016E3F">
        <w:t xml:space="preserve"> </w:t>
      </w:r>
      <w:r w:rsidR="00BE7A56" w:rsidRPr="00176E39">
        <w:fldChar w:fldCharType="begin" w:fldLock="1"/>
      </w:r>
      <w:r w:rsidR="00F971A9">
        <w:instrText>ADDIN CSL_CITATION {"citationItems":[{"id":"ITEM-1","itemData":{"author":[{"dropping-particle":"","family":"Maroulis","given":"Zacharias B.","non-dropping-particle":"","parse-names":false,"suffix":""},{"dropping-particle":"","family":"Saravacos","given":"George D.","non-dropping-particle":"","parse-names":false,"suffix":""}],"chapter-number":"6","container-title":"Food Plant Economics","edition":"1","id":"ITEM-1","issued":{"date-parts":[["2007"]]},"page":"135-174","publisher-place":"Boca Raton","title":"Operating Cost of Food Plants","type":"chapter"},"uris":["http://www.mendeley.com/documents/?uuid=c2f34ad7-0116-46f8-9489-1460830c76b3"]}],"mendeley":{"formattedCitation":"&lt;sup&gt;18&lt;/sup&gt;","plainTextFormattedCitation":"18","previouslyFormattedCitation":"&lt;sup&gt;18&lt;/sup&gt;"},"properties":{"noteIndex":0},"schema":"https://github.com/citation-style-language/schema/raw/master/csl-citation.json"}</w:instrText>
      </w:r>
      <w:r w:rsidR="00BE7A56" w:rsidRPr="00176E39">
        <w:fldChar w:fldCharType="separate"/>
      </w:r>
      <w:r w:rsidR="00BD69C5" w:rsidRPr="00BD69C5">
        <w:rPr>
          <w:noProof/>
          <w:vertAlign w:val="superscript"/>
        </w:rPr>
        <w:t>18</w:t>
      </w:r>
      <w:r w:rsidR="00BE7A56" w:rsidRPr="00176E39">
        <w:fldChar w:fldCharType="end"/>
      </w:r>
      <w:r w:rsidR="00BE7A56" w:rsidRPr="00176E39">
        <w:t>.</w:t>
      </w:r>
      <w:r w:rsidR="004758A2">
        <w:t xml:space="preserve"> </w:t>
      </w:r>
    </w:p>
    <w:p w14:paraId="4B0D4B3C" w14:textId="580C29F7" w:rsidR="000F6941" w:rsidRDefault="000F6941" w:rsidP="002616F6"/>
    <w:p w14:paraId="65B2DB85" w14:textId="78E898EC" w:rsidR="000F6941" w:rsidRDefault="005228E3" w:rsidP="002616F6">
      <w:pPr>
        <w:rPr>
          <w:u w:val="single"/>
        </w:rPr>
      </w:pPr>
      <w:r w:rsidRPr="009F3FEF">
        <w:rPr>
          <w:u w:val="single"/>
        </w:rPr>
        <w:t xml:space="preserve">Finance related expenses </w:t>
      </w:r>
    </w:p>
    <w:p w14:paraId="0E3F9F4E" w14:textId="39CF39B2" w:rsidR="009F3FEF" w:rsidRDefault="009F3FEF" w:rsidP="002616F6">
      <w:pPr>
        <w:rPr>
          <w:u w:val="single"/>
        </w:rPr>
      </w:pPr>
    </w:p>
    <w:p w14:paraId="5DE52AA5" w14:textId="3BCBE949" w:rsidR="009F3FEF" w:rsidRPr="006451D1" w:rsidRDefault="007329B2" w:rsidP="002616F6">
      <w:r>
        <w:t xml:space="preserve">Our model accounts for the expenses related to </w:t>
      </w:r>
      <w:r w:rsidR="00B22ABD">
        <w:t xml:space="preserve">equity recovery and debt </w:t>
      </w:r>
      <w:r w:rsidR="00322A9C">
        <w:t>using</w:t>
      </w:r>
      <w:r w:rsidR="00697EE1">
        <w:t xml:space="preserve"> a</w:t>
      </w:r>
      <w:r w:rsidR="004B3EBC">
        <w:t xml:space="preserve"> </w:t>
      </w:r>
      <w:r w:rsidR="007B2BC2">
        <w:t>standard</w:t>
      </w:r>
      <w:r w:rsidR="004B3EBC">
        <w:t xml:space="preserve"> finance </w:t>
      </w:r>
      <w:r w:rsidR="007B2BC2">
        <w:t>calculation</w:t>
      </w:r>
      <w:r w:rsidR="004B3EBC">
        <w:t xml:space="preserve"> </w:t>
      </w:r>
      <w:r w:rsidR="007B2BC2">
        <w:t>(</w:t>
      </w:r>
      <w:r w:rsidR="00DD1BD0" w:rsidRPr="00E473BC">
        <w:rPr>
          <w:color w:val="FF0000"/>
        </w:rPr>
        <w:t>equations 39-46</w:t>
      </w:r>
      <w:r w:rsidR="007B2BC2">
        <w:rPr>
          <w:color w:val="FF0000"/>
        </w:rPr>
        <w:t>)</w:t>
      </w:r>
      <w:r w:rsidR="006451D1">
        <w:rPr>
          <w:color w:val="FF0000"/>
        </w:rPr>
        <w:t xml:space="preserve"> </w:t>
      </w:r>
      <w:r w:rsidR="006451D1" w:rsidRPr="006451D1">
        <w:fldChar w:fldCharType="begin" w:fldLock="1"/>
      </w:r>
      <w:r w:rsidR="006451D1" w:rsidRPr="006451D1">
        <w:instrText>ADDIN CSL_CITATION {"citationItems":[{"id":"ITEM-1","itemData":{"URL":"https://biomass.ucdavis.edu/tools/energy-cost-calculator/","accessed":{"date-parts":[["2020","5","14"]]},"author":[{"dropping-particle":"","family":"California Biomass Collabortive","given":"","non-dropping-particle":"","parse-names":false,"suffix":""}],"id":"ITEM-1","issued":{"date-parts":[["2016"]]},"title":"Energy Cost Calculator - California BioMass Collaborative (Development)","type":"webpage"},"uris":["http://www.mendeley.com/documents/?uuid=26f38725-e611-3f29-9b5d-0d3c18ac3aa3"]}],"mendeley":{"formattedCitation":"&lt;sup&gt;22&lt;/sup&gt;","plainTextFormattedCitation":"22"},"properties":{"noteIndex":0},"schema":"https://github.com/citation-style-language/schema/raw/master/csl-citation.json"}</w:instrText>
      </w:r>
      <w:r w:rsidR="006451D1" w:rsidRPr="006451D1">
        <w:fldChar w:fldCharType="separate"/>
      </w:r>
      <w:r w:rsidR="006451D1" w:rsidRPr="006451D1">
        <w:rPr>
          <w:noProof/>
          <w:vertAlign w:val="superscript"/>
        </w:rPr>
        <w:t>22</w:t>
      </w:r>
      <w:r w:rsidR="006451D1" w:rsidRPr="006451D1">
        <w:fldChar w:fldCharType="end"/>
      </w:r>
      <w:r w:rsidR="006451D1">
        <w:t>.</w:t>
      </w:r>
      <w:r w:rsidR="00681C62">
        <w:t xml:space="preserve"> For all </w:t>
      </w:r>
      <w:r w:rsidR="001C6580">
        <w:t>scenarios,</w:t>
      </w:r>
      <w:r w:rsidR="00681C62">
        <w:t xml:space="preserve"> </w:t>
      </w:r>
      <w:r w:rsidR="006963BB">
        <w:t>the</w:t>
      </w:r>
      <w:r w:rsidR="001C6580">
        <w:t xml:space="preserve"> input</w:t>
      </w:r>
      <w:r w:rsidR="006963BB">
        <w:t xml:space="preserve"> variables were kept constant.</w:t>
      </w:r>
      <w:r w:rsidR="00D34019">
        <w:t xml:space="preserve"> </w:t>
      </w:r>
      <w:r w:rsidR="00D34019">
        <w:rPr>
          <w:color w:val="FF0000"/>
        </w:rPr>
        <w:t>E</w:t>
      </w:r>
      <w:r w:rsidR="00D34019" w:rsidRPr="00E473BC">
        <w:rPr>
          <w:color w:val="FF0000"/>
        </w:rPr>
        <w:t>quations 39-46</w:t>
      </w:r>
      <w:r w:rsidR="00AF6C7C">
        <w:t xml:space="preserve"> </w:t>
      </w:r>
      <w:r w:rsidR="00D34019">
        <w:t xml:space="preserve">convert the capital expenditures to an annual cost </w:t>
      </w:r>
      <w:r w:rsidR="0003263B">
        <w:t>which is used to</w:t>
      </w:r>
      <w:r w:rsidR="001350AC">
        <w:t xml:space="preserve"> calculate the total annual </w:t>
      </w:r>
      <w:r w:rsidR="009F2928">
        <w:t xml:space="preserve">minimum </w:t>
      </w:r>
      <w:r w:rsidR="001350AC">
        <w:t>costs</w:t>
      </w:r>
      <w:r w:rsidR="00D961DB">
        <w:t xml:space="preserve"> in conjunction with the annual operating costs</w:t>
      </w:r>
      <w:r w:rsidR="00351F99">
        <w:t xml:space="preserve"> (</w:t>
      </w:r>
      <w:r w:rsidR="00351F99" w:rsidRPr="00351F99">
        <w:rPr>
          <w:color w:val="FF0000"/>
        </w:rPr>
        <w:t>equation 47</w:t>
      </w:r>
      <w:r w:rsidR="00351F99">
        <w:t>)</w:t>
      </w:r>
      <w:r w:rsidR="00D961DB">
        <w:t>.</w:t>
      </w:r>
      <w:r w:rsidR="00825A3E">
        <w:t xml:space="preserve"> </w:t>
      </w:r>
    </w:p>
    <w:p w14:paraId="3FE0A0EB" w14:textId="52B2705D" w:rsidR="00B709DA" w:rsidRDefault="00B709DA" w:rsidP="00B709DA"/>
    <w:p w14:paraId="0E96061B" w14:textId="52F5788A" w:rsidR="00CB6402" w:rsidRDefault="00CB6402" w:rsidP="00CB6402">
      <w:pPr>
        <w:pStyle w:val="SMSubheading"/>
        <w:rPr>
          <w:u w:val="single"/>
        </w:rPr>
      </w:pPr>
      <w:r>
        <w:rPr>
          <w:u w:val="single"/>
        </w:rPr>
        <w:t xml:space="preserve">Sensitivity analysis </w:t>
      </w:r>
    </w:p>
    <w:p w14:paraId="2C74FD3F" w14:textId="77777777" w:rsidR="00CB6402" w:rsidRPr="0069296B" w:rsidRDefault="00CB6402" w:rsidP="00CB6402">
      <w:pPr>
        <w:pStyle w:val="SMSubheading"/>
        <w:rPr>
          <w:u w:val="single"/>
        </w:rPr>
      </w:pPr>
    </w:p>
    <w:p w14:paraId="56F29DC2" w14:textId="49064E9E" w:rsidR="008218C4" w:rsidRDefault="00FE27A9" w:rsidP="006A0791">
      <w:r>
        <w:t xml:space="preserve">The sensitivity analysis was conducted by individually increasing and decreasing each model variable by 25% and comparing the new capital costs and annual operating costs with original model parameters. </w:t>
      </w:r>
    </w:p>
    <w:p w14:paraId="12923ABF" w14:textId="77777777" w:rsidR="00015F74" w:rsidRDefault="00BB2D2A" w:rsidP="00B9440A">
      <w:pPr>
        <w:pStyle w:val="SMHeading"/>
      </w:pPr>
      <w:r>
        <w:t>Supplementary</w:t>
      </w:r>
      <w:r w:rsidR="00015F74">
        <w:t xml:space="preserve"> Text</w:t>
      </w:r>
    </w:p>
    <w:p w14:paraId="03238447" w14:textId="4805FC7C" w:rsidR="00157266" w:rsidRPr="00EB6D67" w:rsidRDefault="004C404F" w:rsidP="00D44347">
      <w:pPr>
        <w:pStyle w:val="SMSubheading"/>
        <w:rPr>
          <w:u w:val="single"/>
        </w:rPr>
      </w:pPr>
      <w:r>
        <w:rPr>
          <w:u w:val="single"/>
        </w:rPr>
        <w:t>M</w:t>
      </w:r>
      <w:r w:rsidR="00FA6298">
        <w:rPr>
          <w:u w:val="single"/>
        </w:rPr>
        <w:t>odel limitations</w:t>
      </w:r>
    </w:p>
    <w:p w14:paraId="23300E24" w14:textId="77777777" w:rsidR="00E217B2" w:rsidRDefault="00E217B2" w:rsidP="00EB6D67">
      <w:pPr>
        <w:pStyle w:val="SMSubheading"/>
        <w:ind w:firstLine="720"/>
        <w:rPr>
          <w:color w:val="000000" w:themeColor="text1"/>
          <w:u w:val="none"/>
        </w:rPr>
      </w:pPr>
    </w:p>
    <w:p w14:paraId="33967F8F" w14:textId="224BE071" w:rsidR="00137C43" w:rsidRDefault="00137C43" w:rsidP="00137C43">
      <w:pPr>
        <w:pStyle w:val="SMSubheading"/>
        <w:ind w:firstLine="720"/>
        <w:rPr>
          <w:color w:val="000000" w:themeColor="text1"/>
          <w:u w:val="none"/>
        </w:rPr>
      </w:pPr>
      <w:bookmarkStart w:id="10" w:name="_Hlk38984787"/>
      <w:r>
        <w:rPr>
          <w:color w:val="000000" w:themeColor="text1"/>
          <w:u w:val="none"/>
        </w:rPr>
        <w:t xml:space="preserve">In human pluripotent stem cells, as the cells exit pluripotency and enter the initial differentiation phase a metabolic shift to mitochondrial OXP  occurs </w:t>
      </w:r>
      <w:r>
        <w:rPr>
          <w:color w:val="000000" w:themeColor="text1"/>
          <w:u w:val="none"/>
        </w:rPr>
        <w:fldChar w:fldCharType="begin" w:fldLock="1"/>
      </w:r>
      <w:r w:rsidR="006451D1">
        <w:rPr>
          <w:color w:val="000000" w:themeColor="text1"/>
          <w:u w:val="none"/>
        </w:rPr>
        <w:instrText>ADDIN CSL_CITATION {"citationItems":[{"id":"ITEM-1","itemData":{"DOI":"10.1038/s41422-019-0191-2","ISSN":"17487838","PMID":"31189991","abstract":"change in stem cell metabolism during differentiation ","author":[{"dropping-particle":"","family":"Lu","given":"Vivian","non-dropping-particle":"","parse-names":false,"suffix":""},{"dropping-particle":"","family":"Dahan","given":"Perrine","non-dropping-particle":"","parse-names":false,"suffix":""},{"dropping-particle":"","family":"Ahsan","given":"Fasih M.","non-dropping-particle":"","parse-names":false,"suffix":""},{"dropping-particle":"","family":"Patananan","given":"Alexander N.","non-dropping-particle":"","parse-names":false,"suffix":""},{"dropping-particle":"","family":"Roy","given":"Irena J.","non-dropping-particle":"","parse-names":false,"suffix":""},{"dropping-particle":"","family":"Torres","given":"Alejandro","non-dropping-particle":"","parse-names":false,"suffix":""},{"dropping-particle":"","family":"Nguyen","given":"Robert M.T.","non-dropping-particle":"","parse-names":false,"suffix":""},{"dropping-particle":"","family":"Huang","given":"Dian","non-dropping-particle":"","parse-names":false,"suffix":""},{"dropping-particle":"","family":"Braas","given":"Daniel","non-dropping-particle":"","parse-names":false,"suffix":""},{"dropping-particle":"","family":"Teitell","given":"Michael A.","non-dropping-particle":"","parse-names":false,"suffix":""}],"container-title":"Cell Research","id":"ITEM-1","issue":"7","issued":{"date-parts":[["2019","7","1"]]},"page":"596-598","publisher":"Nature Publishing Group","title":"Mitochondrial metabolism and glutamine are essential for mesoderm differentiation of human pluripotent stem cells","type":"article","volume":"29"},"uris":["http://www.mendeley.com/documents/?uuid=a07f2054-2696-3750-90cf-50c62ae25e19"]},{"id":"ITEM-2","itemData":{"DOI":"10.1038/emboj.2011.401","ISSN":"14602075","PMID":"22085932","abstract":"It has been assumed, based largely on morphologic evidence, that human pluripotent stem cells (hPSCs) contain underdeveloped, bioenergetically inactive mitochondria. In contrast, differentiated cells harbour a branched mitochondrial network with oxidative phosphorylation as the main energy source. A role for mitochondria in hPSC bioenergetics and in cell differentiation therefore remains uncertain. Here, we show that hPSCs have functional respiratory complexes that are able to consume O 2 at maximal capacity. Despite this, ATP generation in hPSCs is mainly by glycolysis and ATP is consumed by the F 1 F 0 ATP synthase to partially maintain hPSC mitochondrial membrane potential and cell viability. Uncoupling protein 2 (UCP2) plays a regulating role in hPSC energy metabolism by preventing mitochondrial glucose oxidation and facilitating glycolysis via a substrate shunting mechanism. With early differentiation, hPSC proliferation slows, energy metabolism decreases, and UCP2 is repressed, resulting in decreased glycolysis and maintained or increased mitochondrial glucose oxidation. Ectopic UCP2 expression perturbs this metabolic transition and impairs hPSC differentiation. Overall, hPSCs contain active mitochondria and require UCP2 repression for full differentiation potential. © 2011 European Molecular Biology Organization | All Rights Reserved.","author":[{"dropping-particle":"","family":"Zhang","given":"Jin","non-dropping-particle":"","parse-names":false,"suffix":""},{"dropping-particle":"","family":"Khvorostov","given":"Ivan","non-dropping-particle":"","parse-names":false,"suffix":""},{"dropping-particle":"","family":"Hong","given":"Jason S.","non-dropping-particle":"","parse-names":false,"suffix":""},{"dropping-particle":"","family":"Oktay","given":"Yavuz","non-dropping-particle":"","parse-names":false,"suffix":""},{"dropping-particle":"","family":"Vergnes","given":"Laurent","non-dropping-particle":"","parse-names":false,"suffix":""},{"dropping-particle":"","family":"Nuebel","given":"Esther","non-dropping-particle":"","parse-names":false,"suffix":""},{"dropping-particle":"","family":"Wahjudi","given":"Paulin N.","non-dropping-particle":"","parse-names":false,"suffix":""},{"dropping-particle":"","family":"Setoguchi","given":"Kiyoko","non-dropping-particle":"","parse-names":false,"suffix":""},{"dropping-particle":"","family":"Wang","given":"Geng","non-dropping-particle":"","parse-names":false,"suffix":""},{"dropping-particle":"","family":"Do","given":"Anna","non-dropping-particle":"","parse-names":false,"suffix":""},{"dropping-particle":"","family":"Jung","given":"Hea Jin","non-dropping-particle":"","parse-names":false,"suffix":""},{"dropping-particle":"","family":"McCaffery","given":"J. Michael","non-dropping-particle":"","parse-names":false,"suffix":""},{"dropping-particle":"","family":"Kurland","given":"Irwin J.","non-dropping-particle":"","parse-names":false,"suffix":""},{"dropping-particle":"","family":"Reue","given":"Karen","non-dropping-particle":"","parse-names":false,"suffix":""},{"dropping-particle":"","family":"Lee","given":"Wai Nang P.","non-dropping-particle":"","parse-names":false,"suffix":""},{"dropping-particle":"","family":"Koehler","given":"Carla M.","non-dropping-particle":"","parse-names":false,"suffix":""},{"dropping-particle":"","family":"Teitell","given":"Michael A.","non-dropping-particle":"","parse-names":false,"suffix":""}],"container-title":"EMBO Journal","id":"ITEM-2","issue":"24","issued":{"date-parts":[["2011","12","14"]]},"page":"4860-4873","publisher":"Wiley-VCH Verlag","title":"UCP2 regulates energy metabolism and differentiation potential of human pluripotent stem cells","type":"article-journal","volume":"30"},"uris":["http://www.mendeley.com/documents/?uuid=463e0df7-d335-3472-b37a-260940e6e715"]}],"mendeley":{"formattedCitation":"&lt;sup&gt;23,24&lt;/sup&gt;","plainTextFormattedCitation":"23,24","previouslyFormattedCitation":"&lt;sup&gt;22,23&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23,24</w:t>
      </w:r>
      <w:r>
        <w:rPr>
          <w:color w:val="000000" w:themeColor="text1"/>
          <w:u w:val="none"/>
        </w:rPr>
        <w:fldChar w:fldCharType="end"/>
      </w:r>
      <w:r>
        <w:rPr>
          <w:color w:val="000000" w:themeColor="text1"/>
          <w:u w:val="none"/>
        </w:rPr>
        <w:t xml:space="preserve">. A similar shift occurs as myoblasts fuse differentiate into myotubes </w:t>
      </w:r>
      <w:r>
        <w:rPr>
          <w:color w:val="000000" w:themeColor="text1"/>
          <w:u w:val="none"/>
        </w:rPr>
        <w:fldChar w:fldCharType="begin" w:fldLock="1"/>
      </w:r>
      <w:r w:rsidR="006451D1">
        <w:rPr>
          <w:color w:val="000000" w:themeColor="text1"/>
          <w:u w:val="none"/>
        </w:rPr>
        <w:instrText>ADDIN CSL_CITATION {"citationItems":[{"id":"ITEM-1","itemData":{"DOI":"10.1080/15548627.2015.1115172","ISSN":"15548635","abstract":"Myogenesis is a crucial process governing skeletal muscle development and homeostasis. Differentiation of primitive myoblasts into mature myotubes requires a metabolic switch to support the increased energetic demand of contractile muscle. Skeletal myoblasts specifically shift from a highly glycolytic state to relying predominantly on oxidative phosphorylation (OXPHOS) upon differentiation. We have found that this phenomenon requires dramatic remodeling of the mitochondrial network involving both mitochondrial clearance and biogenesis. During early myogenic differentiation, autophagy is robustly upregulated and this coincides with DNM1L/DRP1 (dynamin 1-like)-mediated fragmentation and subsequent removal of mitochondria via SQSTM1 (sequestosome 1)-mediated mitophagy. Mitochondria are then repopulated via PPARGC1A/PGC-1α (peroxisome proliferator-activated receptor gamma, coactivator 1 alpha)-mediated biogenesis. Mitochondrial fusion protein OPA1 (optic atrophy 1 [autosomal dominant]) is then briskly upregulated, resulting in the reformation of mitochondrial networks. The final product is a myotube replete with new mitochondria. Respirometry reveals that the constituents of these newly established mitochondrial networks are better primed for OXPHOS and are more tightly coupled than those in myoblasts. Additionally, we have found that suppressing autophagy with various inhibitors during differentiation interferes with myogenic differentiation. Together these data highlight the integral role of autophagy and mitophagy in myogenic differentiation.","author":[{"dropping-particle":"","family":"Sin","given":"Jon","non-dropping-particle":"","parse-names":false,"suffix":""},{"dropping-particle":"","family":"Andres","given":"Allen M.","non-dropping-particle":"","parse-names":false,"suffix":""},{"dropping-particle":"","family":"Taylo R","given":"David J.R.","non-dropping-particle":"","parse-names":false,"suffix":""},{"dropping-particle":"","family":"Weston","given":"Thomas","non-dropping-particle":"","parse-names":false,"suffix":""},{"dropping-particle":"","family":"Hiraumi","given":"Yoshimi","non-dropping-particle":"","parse-names":false,"suffix":""},{"dropping-particle":"","family":"Stotland","given":"Aleksandr","non-dropping-particle":"","parse-names":false,"suffix":""},{"dropping-particle":"","family":"Kim","given":"Brandon J.","non-dropping-particle":"","parse-names":false,"suffix":""},{"dropping-particle":"","family":"Huang","given":"Chengqun","non-dropping-particle":"","parse-names":false,"suffix":""},{"dropping-particle":"","family":"Doran","given":"Kelly S.","non-dropping-particle":"","parse-names":false,"suffix":""},{"dropping-particle":"","family":"Gottlieb","given":"Roberta A.","non-dropping-particle":"","parse-names":false,"suffix":""}],"container-title":"Autophagy","id":"ITEM-1","issue":"2","issued":{"date-parts":[["2016","1","1"]]},"page":"369-380","publisher":"Taylor and Francis Inc.","title":"Mitophagy is required for mitochondrial biogenesis and myogenic differentiation of C2C12 myoblasts","type":"article-journal","volume":"12"},"uris":["http://www.mendeley.com/documents/?uuid=be10245d-6125-370e-bc88-c7e5bf79f3e4"]}],"mendeley":{"formattedCitation":"&lt;sup&gt;25&lt;/sup&gt;","plainTextFormattedCitation":"25","previouslyFormattedCitation":"&lt;sup&gt;24&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25</w:t>
      </w:r>
      <w:r>
        <w:rPr>
          <w:color w:val="000000" w:themeColor="text1"/>
          <w:u w:val="none"/>
        </w:rPr>
        <w:fldChar w:fldCharType="end"/>
      </w:r>
      <w:r>
        <w:rPr>
          <w:color w:val="000000" w:themeColor="text1"/>
          <w:u w:val="none"/>
        </w:rPr>
        <w:t>. As myoblasts differentiate into myotubes it has been reported that the metabolic rate is maintained despite a greater reliance on OXP pathway for ATP production</w:t>
      </w:r>
      <w:r>
        <w:rPr>
          <w:color w:val="000000" w:themeColor="text1"/>
          <w:u w:val="none"/>
        </w:rPr>
        <w:fldChar w:fldCharType="begin" w:fldLock="1"/>
      </w:r>
      <w:r w:rsidR="006451D1">
        <w:rPr>
          <w:color w:val="000000" w:themeColor="text1"/>
          <w:u w:val="none"/>
        </w:rPr>
        <w:instrText>ADDIN CSL_CITATION {"citationItems":[{"id":"ITEM-1","itemData":{"DOI":"10.1016/S0005-2728(98)00105-4","ISSN":"00052728","PMID":"9711303","abstract":"We studied the interaction between energy metabolism and mitochondrial biogenesis during myogenesis in C2C12 myoblasts. Metabolic rate was nearly constant throughout differentiation, although there was a shift in the relative importance of glycolytic and oxidative metabolism, accompanied by increases in pyruvate dehydrogenase activation state and total activity. These changes in mitochondrial bioenergetic parameters observed during differentiation occurred in the absence of a hypermetabolic stress. A chronic (3 day) energetic stress was imposed on differentiated myotubes using sodium azide to inhibit oxidative metabolism. When used at low concentrations, azide inhibited more than 70% of cytochrome oxidase (COX) activity without changes in bioenergetics (either lactate production or creatine phosphorylation) or mRNA for mitochondrial enzymes. Higher azide concentrations resulted in changes in bioenergetic parameters and increases in steady state COX II mRNA levels. Azide did not affect mtDNA copy number or mRNA levels for other mitochondrial transcripts, suggesting azide affects stability, rather than synthesis, of COX II mRNA. These results indicate that changes in bioenergetics can alter mitochondrial genetic regulation, but that mitochondrial biogenesis accompanying differentiation occurs in the absence of hypermetabolic challenge. Copyright (C) 1998 Elsevier Science B.V.","author":[{"dropping-particle":"","family":"Leary","given":"Scot C.","non-dropping-particle":"","parse-names":false,"suffix":""},{"dropping-particle":"","family":"Battersby","given":"Brendan J.","non-dropping-particle":"","parse-names":false,"suffix":""},{"dropping-particle":"","family":"Hansford","given":"Richard G.","non-dropping-particle":"","parse-names":false,"suffix":""},{"dropping-particle":"","family":"Moyes","given":"Christopher D.","non-dropping-particle":"","parse-names":false,"suffix":""}],"container-title":"Biochimica et Biophysica Acta - Bioenergetics","id":"ITEM-1","issue":"3","issued":{"date-parts":[["1998","7","20"]]},"page":"522-530","publisher":"Elsevier","title":"Interactions between bioenergetics and mitochondrial biogenesis","type":"article-journal","volume":"1365"},"uris":["http://www.mendeley.com/documents/?uuid=e7b33e3d-d396-3c1a-b068-6cad2e5bf78f"]},{"id":"ITEM-2","itemData":{"DOI":"10.1080/15548627.2015.1115172","ISSN":"15548635","abstract":"Myogenesis is a crucial process governing skeletal muscle development and homeostasis. Differentiation of primitive myoblasts into mature myotubes requires a metabolic switch to support the increased energetic demand of contractile muscle. Skeletal myoblasts specifically shift from a highly glycolytic state to relying predominantly on oxidative phosphorylation (OXPHOS) upon differentiation. We have found that this phenomenon requires dramatic remodeling of the mitochondrial network involving both mitochondrial clearance and biogenesis. During early myogenic differentiation, autophagy is robustly upregulated and this coincides with DNM1L/DRP1 (dynamin 1-like)-mediated fragmentation and subsequent removal of mitochondria via SQSTM1 (sequestosome 1)-mediated mitophagy. Mitochondria are then repopulated via PPARGC1A/PGC-1α (peroxisome proliferator-activated receptor gamma, coactivator 1 alpha)-mediated biogenesis. Mitochondrial fusion protein OPA1 (optic atrophy 1 [autosomal dominant]) is then briskly upregulated, resulting in the reformation of mitochondrial networks. The final product is a myotube replete with new mitochondria. Respirometry reveals that the constituents of these newly established mitochondrial networks are better primed for OXPHOS and are more tightly coupled than those in myoblasts. Additionally, we have found that suppressing autophagy with various inhibitors during differentiation interferes with myogenic differentiation. Together these data highlight the integral role of autophagy and mitophagy in myogenic differentiation.","author":[{"dropping-particle":"","family":"Sin","given":"Jon","non-dropping-particle":"","parse-names":false,"suffix":""},{"dropping-particle":"","family":"Andres","given":"Allen M.","non-dropping-particle":"","parse-names":false,"suffix":""},{"dropping-particle":"","family":"Taylo R","given":"David J.R.","non-dropping-particle":"","parse-names":false,"suffix":""},{"dropping-particle":"","family":"Weston","given":"Thomas","non-dropping-particle":"","parse-names":false,"suffix":""},{"dropping-particle":"","family":"Hiraumi","given":"Yoshimi","non-dropping-particle":"","parse-names":false,"suffix":""},{"dropping-particle":"","family":"Stotland","given":"Aleksandr","non-dropping-particle":"","parse-names":false,"suffix":""},{"dropping-particle":"","family":"Kim","given":"Brandon J.","non-dropping-particle":"","parse-names":false,"suffix":""},{"dropping-particle":"","family":"Huang","given":"Chengqun","non-dropping-particle":"","parse-names":false,"suffix":""},{"dropping-particle":"","family":"Doran","given":"Kelly S.","non-dropping-particle":"","parse-names":false,"suffix":""},{"dropping-particle":"","family":"Gottlieb","given":"Roberta A.","non-dropping-particle":"","parse-names":false,"suffix":""}],"container-title":"Autophagy","id":"ITEM-2","issue":"2","issued":{"date-parts":[["2016","1","1"]]},"page":"369-380","publisher":"Taylor and Francis Inc.","title":"Mitophagy is required for mitochondrial biogenesis and myogenic differentiation of C2C12 myoblasts","type":"article-journal","volume":"12"},"uris":["http://www.mendeley.com/documents/?uuid=be10245d-6125-370e-bc88-c7e5bf79f3e4"]}],"mendeley":{"formattedCitation":"&lt;sup&gt;25,26&lt;/sup&gt;","plainTextFormattedCitation":"25,26","previouslyFormattedCitation":"&lt;sup&gt;24,25&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25,26</w:t>
      </w:r>
      <w:r>
        <w:rPr>
          <w:color w:val="000000" w:themeColor="text1"/>
          <w:u w:val="none"/>
        </w:rPr>
        <w:fldChar w:fldCharType="end"/>
      </w:r>
      <w:r>
        <w:rPr>
          <w:color w:val="000000" w:themeColor="text1"/>
          <w:u w:val="none"/>
        </w:rPr>
        <w:t>. However, it is not known if this metabolic rate will be maintained during the undefined scaffolding and maturation process. During this undefined scaffolding and maturation process, the myotubes diameter could potentially increase 20-fold</w:t>
      </w:r>
      <w:r w:rsidRPr="00D67760">
        <w:rPr>
          <w:u w:val="none"/>
        </w:rPr>
        <w:fldChar w:fldCharType="begin" w:fldLock="1"/>
      </w:r>
      <w:r w:rsidR="006451D1">
        <w:rPr>
          <w:u w:val="none"/>
        </w:rPr>
        <w:instrText>ADDIN CSL_CITATION {"citationItems":[{"id":"ITEM-1","itemData":{"DOI":"10.1186/s13395-015-0046-6","ISSN":"20445040","abstract":"Developing skeletal muscles express unique myosin isoforms, including embryonic and neonatal myosin heavy chains, coded by the myosin heavy chain 3 (MYH3) and MYH8 genes, respectively, and myosin light chain 1 embryonic/atrial, encoded by the myosin light chain 4 (MYL4) gene. These myosin isoforms are transiently expressed during embryonic and fetal development and disappear shortly after birth when adult fast and slow myosins become prevalent. However, developmental myosins persist throughout adult stages in specialized muscles, such as the extraocular and jaw-closing muscles, and in the intrafusal fibers of the muscle spindles. These myosins are re-expressed during muscle regeneration and provide a specific marker of regenerating fibers in the pathologic skeletal muscle. Mutations in MYH3 or MYH8 are responsible for distal arthrogryposis syndromes, characterized by congenital joint contractures and orofacial dysmorphisms, supporting the importance of muscle contractile activity and body movements in joint development and in shaping the form of the face during fetal development. The biochemical and biophysical properties of developmental myosins have only partially been defined, and their functional significance is not yet clear. One possibility is that these myosins are specialized in contracting against low loads, and thus, they may be adapted to the prenatal environment, when fetal muscles contract against a very low load compared to postnatal muscles.","author":[{"dropping-particle":"","family":"Schiaffino","given":"Stefano","non-dropping-particle":"","parse-names":false,"suffix":""},{"dropping-particle":"","family":"Rossi","given":"Alberto C.","non-dropping-particle":"","parse-names":false,"suffix":""},{"dropping-particle":"","family":"Smerdu","given":"Vika","non-dropping-particle":"","parse-names":false,"suffix":""},{"dropping-particle":"","family":"Leinwand","given":"Leslie A.","non-dropping-particle":"","parse-names":false,"suffix":""},{"dropping-particle":"","family":"Reggiani","given":"Carlo","non-dropping-particle":"","parse-names":false,"suffix":""}],"container-title":"Skeletal Muscle","id":"ITEM-1","issue":"1","issued":{"date-parts":[["2015","7","15"]]},"publisher":"BioMed Central Ltd.","title":"Developmental myosins: Expression patterns and functional significance","type":"article","volume":"5"},"uris":["http://www.mendeley.com/documents/?uuid=5108610b-4087-3d2d-8565-b77ef97b9b87"]},{"id":"ITEM-2","itemData":{"DOI":"10.1155/2016/3182746","ISSN":"1537744X","abstract":"\nGood overview related to meat structure and taste \n\nSkeletal muscle consists of several tissues, such as muscle fibers and connective and adipose tissues. This review aims to describe the features of these various muscle components and their relationships with the technological, nutritional, and sensory properties of meat/flesh from different livestock and fish species. Thus, the contractile and metabolic types, size and number of muscle fibers, the content, composition and distribution of the connective tissue, and the content and lipid composition of intramuscular fat play a role in the determination of meat/flesh appearance, color, tenderness, juiciness, flavor, and technological value. Interestingly, the biochemical and structural characteristics of muscle fibers, intramuscular connective tissue, and intramuscular fat appear to play independent role, which suggests that the properties of these various muscle components can be independently modulated by genetics or environmental factors to achieve production efficiency and improve meat/flesh quality.","author":[{"dropping-particle":"","family":"Listrat","given":"Anne","non-dropping-particle":"","parse-names":false,"suffix":""},{"dropping-particle":"","family":"Lebret","given":"Bénédicte","non-dropping-particle":"","parse-names":false,"suffix":""},{"dropping-particle":"","family":"Louveau","given":"Isabelle","non-dropping-particle":"","parse-names":false,"suffix":""},{"dropping-particle":"","family":"Astruc","given":"Thierry","non-dropping-particle":"","parse-names":false,"suffix":""},{"dropping-particle":"","family":"Bonnet","given":"Muriel","non-dropping-particle":"","parse-names":false,"suffix":""},{"dropping-particle":"","family":"Lefaucheur","given":"Louis","non-dropping-particle":"","parse-names":false,"suffix":""},{"dropping-particle":"","family":"Picard","given":"Brigitte","non-dropping-particle":"","parse-names":false,"suffix":""},{"dropping-particle":"","family":"Bugeon","given":"Jéroˆme","non-dropping-particle":"","parse-names":false,"suffix":""}],"container-title":"Scientific World Journal","id":"ITEM-2","issued":{"date-parts":[["2016"]]},"page":"1-14","publisher":"Hindawi Limited","title":"How muscle structure and composition influence meat and flesh quality","type":"article-journal","volume":"2016"},"uris":["http://www.mendeley.com/documents/?uuid=56f14826-d3ed-3f0c-bb65-b000c4612593"]},{"id":"ITEM-3","itemData":{"DOI":"10.1038/s41587-019-0043-0","ISSN":"1087-0156","author":[{"dropping-particle":"","family":"Thorrez","given":"Lieven","non-dropping-particle":"","parse-names":false,"suffix":""},{"dropping-particle":"","family":"Vandenburgh","given":"Herman","non-dropping-particle":"","parse-names":false,"suffix":""}],"container-title":"Nature Biotechnology","id":"ITEM-3","issue":"3","issued":{"date-parts":[["2019","3","4"]]},"page":"215-216","publisher":"Nature Publishing Group","title":"Challenges in the quest for ‘clean meat’","type":"article-journal","volume":"37"},"uris":["http://www.mendeley.com/documents/?uuid=c3999334-13f3-3468-930f-74e4564f55bf"]}],"mendeley":{"formattedCitation":"&lt;sup&gt;27–29&lt;/sup&gt;","plainTextFormattedCitation":"27–29","previouslyFormattedCitation":"&lt;sup&gt;26–28&lt;/sup&gt;"},"properties":{"noteIndex":0},"schema":"https://github.com/citation-style-language/schema/raw/master/csl-citation.json"}</w:instrText>
      </w:r>
      <w:r w:rsidRPr="00D67760">
        <w:rPr>
          <w:u w:val="none"/>
        </w:rPr>
        <w:fldChar w:fldCharType="separate"/>
      </w:r>
      <w:r w:rsidR="006451D1" w:rsidRPr="006451D1">
        <w:rPr>
          <w:noProof/>
          <w:u w:val="none"/>
          <w:vertAlign w:val="superscript"/>
        </w:rPr>
        <w:t>27–29</w:t>
      </w:r>
      <w:r w:rsidRPr="00D67760">
        <w:rPr>
          <w:u w:val="none"/>
        </w:rPr>
        <w:fldChar w:fldCharType="end"/>
      </w:r>
      <w:r w:rsidRPr="00D67760">
        <w:rPr>
          <w:color w:val="000000" w:themeColor="text1"/>
          <w:u w:val="none"/>
        </w:rPr>
        <w:t>.</w:t>
      </w:r>
      <w:r>
        <w:rPr>
          <w:color w:val="000000" w:themeColor="text1"/>
          <w:u w:val="none"/>
        </w:rPr>
        <w:t xml:space="preserve"> Our model assumes glucose and oxygen uptake rate are maintained during this process; however, these values could change to meet the metabolic needs of the maturing myotubes. Once the myotubes mature, they rely upon OXP to meet their metabolic needs and this shift may require an adjustment to operation factors such as an increased or decreased media or oxygen supply. </w:t>
      </w:r>
    </w:p>
    <w:bookmarkEnd w:id="10"/>
    <w:p w14:paraId="2FA84D58" w14:textId="77777777" w:rsidR="00137C43" w:rsidRDefault="00137C43" w:rsidP="00137C43">
      <w:pPr>
        <w:pStyle w:val="SMSubheading"/>
        <w:rPr>
          <w:color w:val="000000" w:themeColor="text1"/>
          <w:u w:val="none"/>
        </w:rPr>
      </w:pPr>
    </w:p>
    <w:p w14:paraId="66ABEBE1" w14:textId="5ED9620C" w:rsidR="00137C43" w:rsidRDefault="00137C43" w:rsidP="00137C43">
      <w:pPr>
        <w:pStyle w:val="SMSubheading"/>
        <w:ind w:firstLine="720"/>
        <w:rPr>
          <w:color w:val="000000" w:themeColor="text1"/>
          <w:u w:val="none"/>
        </w:rPr>
      </w:pPr>
      <w:r>
        <w:rPr>
          <w:color w:val="000000" w:themeColor="text1"/>
          <w:u w:val="none"/>
        </w:rPr>
        <w:t xml:space="preserve">Our model did not account for amino acid uptake rates due to glucose being the most consumed nutrient in cell culture, however amino acid (AA) metabolism should be a consideration for commercial scale up. An example of the importance of this consideration is that stem cell amino acid metabolism can vary species to species </w:t>
      </w:r>
      <w:r>
        <w:rPr>
          <w:color w:val="000000" w:themeColor="text1"/>
          <w:u w:val="none"/>
        </w:rPr>
        <w:fldChar w:fldCharType="begin" w:fldLock="1"/>
      </w:r>
      <w:r w:rsidR="006451D1">
        <w:rPr>
          <w:color w:val="000000" w:themeColor="text1"/>
          <w:u w:val="none"/>
        </w:rPr>
        <w:instrText xml:space="preserve">ADDIN CSL_CITATION {"citationItems":[{"id":"ITEM-1","itemData":{"DOI":"10.1101/gad.293167.116","ISSN":"15495477","PMID":"28314766","abstract":"Advances in metabolomics have deepened our understanding of the roles that specific modes of metabolism play in programming stem cell fates. Here, we review recent metabolomic studies of stem cell metabolism that have revealed how metabolic pathways can convey changes in the extrinsic environment or their niche to program stem cell fates. The metabolic programming of stem cells represents a fine balance between the intrinsic needs of a cellular state and the constraints imposed by extrinsic conditions. A more complete understanding of these needs and constraints will afford us greater mastery over our control of stem cell fates.","author":[{"dropping-particle":"","family":"Shyh-Chang","given":"Ng","non-dropping-particle":"","parse-names":false,"suffix":""},{"dropping-particle":"","family":"Ng","given":"Huck Hui","non-dropping-particle":"","parse-names":false,"suffix":""}],"container-title":"Genes and Development","id":"ITEM-1","issue":"4","issued":{"date-parts":[["2017","2","15"]]},"page":"336-346","publisher":"Cold Spring Harbor Laboratory Press","title":"The metabolic programming of stem cells","type":"article","volume":"31"},"uris":["http://www.mendeley.com/documents/?uuid=1195e9f5-5330-3c9e-a532-2eb50ec4e851"]},{"id":"ITEM-2","itemData":{"DOI":"10.1101/397562","abstract":"Increasing evidence suggests that pluripotency is a metabolically specialised state. In mouse, inner cell mass (ICM) cells and ICM-derived pluripotent stem cells (PSCs) critically depend on catabolising the amino acid threonine, while human PSCs require leucine, lysine, methionine or tryptophan. However, little is known about the specific amino acid requirements of putative pluripotent cells in bovine. We selectively depleted candidate essential amino acids (EAAs) from individually cultured bovine embryos to study their role in blastocyst development. Depleting one (-T, -M), two (-MT, -CM, -CT, -IL, -IK, -KL) or three (-CMT, -IKL) EAAs from chemically defined protein-free culture medium did not affect the morula-to-blastocyst transition from day five (D5) to D8 in vitro . By contrast, removing six (-CIKLMT, -FHRYVW), nine (+CMT, +IKL), eleven EAAs (+T, +M) or all twelve EAAs increasingly impaired blastocyst development. As no clear candidate emerged from this targeted screen, we focussed on threonine dehydrogenase (TDH), which catalyses threonine catabolism. TDH mRNA and protein was present at similar levels in trophectoderm (TE) and ICM but absent from several adult somatic tissues. We then treated morulae with an inhibitor (Qc1) that blocks TDH from catabolising threonine. Continuous exposure to Qc1 reduced total and high-quality blastocyst development from 37% to 26% and 18% to 8%, respectively (P&lt;0.005). This was accompanied by </w:instrText>
      </w:r>
      <w:r w:rsidR="006451D1">
        <w:rPr>
          <w:rFonts w:ascii="Cambria Math" w:hAnsi="Cambria Math" w:cs="Cambria Math"/>
          <w:color w:val="000000" w:themeColor="text1"/>
          <w:u w:val="none"/>
        </w:rPr>
        <w:instrText>∼</w:instrText>
      </w:r>
      <w:r w:rsidR="006451D1">
        <w:rPr>
          <w:color w:val="000000" w:themeColor="text1"/>
          <w:u w:val="none"/>
        </w:rPr>
        <w:instrText>2-fold decrease in ICM, TE and total cell numbers (P&lt;0.005), which was due to increased autophagy (P&lt;0.05). At the same time, ICM-( NANOG ) and TE-restricted ( KRT8 ) genes were up-and down-regulated, respectively (P&lt;0.05). In summary, bovine blastocyst viability depended on TDH-mediated threonine catabolism. However, ICM and TE cells did not metabolically differ in this regard, highlighting species-specific connections between metabolism and pluripotency regulation in mouse vs cattle.","author":[{"dropping-particle":"","family":"Najafzadeh","given":"V","non-dropping-particle":"","parse-names":false,"suffix":""},{"dropping-particle":"","family":"Henderson","given":"H","non-dropping-particle":"","parse-names":false,"suffix":""},{"dropping-particle":"","family":"Martinus","given":"R","non-dropping-particle":"","parse-names":false,"suffix":""},{"dropping-particle":"","family":"Oback","given":"B","non-dropping-particle":"","parse-names":false,"suffix":""}],"container-title":"bioRxiv","id":"ITEM-2","issued":{"date-parts":[["2018","9","7"]]},"page":"397562","publisher":"Cold Spring Harbor Laboratory","title":"Bovine blastocyst development depends on threonine catabolism","type":"article"},"uris":["http://www.mendeley.com/documents/?uuid=36adad50-b2e1-38c3-98d6-a17cd97bd258"]}],"mendeley":{"formattedCitation":"&lt;sup&gt;30,31&lt;/sup&gt;","plainTextFormattedCitation":"30,31","previouslyFormattedCitation":"&lt;sup&gt;29,30&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30,31</w:t>
      </w:r>
      <w:r>
        <w:rPr>
          <w:color w:val="000000" w:themeColor="text1"/>
          <w:u w:val="none"/>
        </w:rPr>
        <w:fldChar w:fldCharType="end"/>
      </w:r>
      <w:r>
        <w:rPr>
          <w:color w:val="000000" w:themeColor="text1"/>
          <w:u w:val="none"/>
        </w:rPr>
        <w:t xml:space="preserve">. Bovine and mouse </w:t>
      </w:r>
      <w:r>
        <w:rPr>
          <w:color w:val="000000" w:themeColor="text1"/>
          <w:u w:val="none"/>
        </w:rPr>
        <w:lastRenderedPageBreak/>
        <w:t xml:space="preserve">embryonic stem cells are sensitive to extrinsic deprivation of threonine, whereas human embryonic stem cells are not sensitive extrinsic deprivation of threonine, but require increased levels of methionine </w:t>
      </w:r>
      <w:r>
        <w:rPr>
          <w:color w:val="000000" w:themeColor="text1"/>
          <w:u w:val="none"/>
        </w:rPr>
        <w:fldChar w:fldCharType="begin" w:fldLock="1"/>
      </w:r>
      <w:r w:rsidR="006451D1">
        <w:rPr>
          <w:color w:val="000000" w:themeColor="text1"/>
          <w:u w:val="none"/>
        </w:rPr>
        <w:instrText xml:space="preserve">ADDIN CSL_CITATION {"citationItems":[{"id":"ITEM-1","itemData":{"DOI":"10.1101/397562","abstract":"Increasing evidence suggests that pluripotency is a metabolically specialised state. In mouse, inner cell mass (ICM) cells and ICM-derived pluripotent stem cells (PSCs) critically depend on catabolising the amino acid threonine, while human PSCs require leucine, lysine, methionine or tryptophan. However, little is known about the specific amino acid requirements of putative pluripotent cells in bovine. We selectively depleted candidate essential amino acids (EAAs) from individually cultured bovine embryos to study their role in blastocyst development. Depleting one (-T, -M), two (-MT, -CM, -CT, -IL, -IK, -KL) or three (-CMT, -IKL) EAAs from chemically defined protein-free culture medium did not affect the morula-to-blastocyst transition from day five (D5) to D8 in vitro . By contrast, removing six (-CIKLMT, -FHRYVW), nine (+CMT, +IKL), eleven EAAs (+T, +M) or all twelve EAAs increasingly impaired blastocyst development. As no clear candidate emerged from this targeted screen, we focussed on threonine dehydrogenase (TDH), which catalyses threonine catabolism. TDH mRNA and protein was present at similar levels in trophectoderm (TE) and ICM but absent from several adult somatic tissues. We then treated morulae with an inhibitor (Qc1) that blocks TDH from catabolising threonine. Continuous exposure to Qc1 reduced total and high-quality blastocyst development from 37% to 26% and 18% to 8%, respectively (P&lt;0.005). This was accompanied by </w:instrText>
      </w:r>
      <w:r w:rsidR="006451D1">
        <w:rPr>
          <w:rFonts w:ascii="Cambria Math" w:hAnsi="Cambria Math" w:cs="Cambria Math"/>
          <w:color w:val="000000" w:themeColor="text1"/>
          <w:u w:val="none"/>
        </w:rPr>
        <w:instrText>∼</w:instrText>
      </w:r>
      <w:r w:rsidR="006451D1">
        <w:rPr>
          <w:color w:val="000000" w:themeColor="text1"/>
          <w:u w:val="none"/>
        </w:rPr>
        <w:instrText>2-fold decrease in ICM, TE and total cell numbers (P&lt;0.005), which was due to increased autophagy (P&lt;0.05). At the same time, ICM-( NANOG ) and TE-restricted ( KRT8 ) genes were up-and down-regulated, respectively (P&lt;0.05). In summary, bovine blastocyst viability depended on TDH-mediated threonine catabolism. However, ICM and TE cells did not metabolically differ in this regard, highlighting species-specific connections between metabolism and pluripotency regulation in mouse vs cattle.","author":[{"dropping-particle":"","family":"Najafzadeh","given":"V","non-dropping-particle":"","parse-names":false,"suffix":""},{"dropping-particle":"","family":"Henderson","given":"H","non-dropping-particle":"","parse-names":false,"suffix":""},{"dropping-particle":"","family":"Martinus","given":"R","non-dropping-particle":"","parse-names":false,"suffix":""},{"dropping-particle":"","family":"Oback","given":"B","non-dropping-particle":"","parse-names":false,"suffix":""}],"container-title":"bioRxiv","id":"ITEM-1","issued":{"date-parts":[["2018","9","7"]]},"page":"397562","publisher":"Cold Spring Harbor Laboratory","title":"Bovine blastocyst development depends on threonine catabolism","type":"article"},"uris":["http://www.mendeley.com/documents/?uuid=36adad50-b2e1-38c3-98d6-a17cd97bd258"]},{"id":"ITEM-2","itemData":{"DOI":"10.1126/science.1173288","ISSN":"00368075","abstract":"Measurements of the abundance of common metabolites in cultured embryonic stem (ES) cells revealed an unusual state with respect to one-carbon metabolism. These findings led to the discovery of copious expression of the gene encoding threonine dehydrogenase (TDH) in ES cells. TDH-mediated catabolism of threonine takes place in mitochondria to generate glycine and acetylcoenzyme A (CoA), with glycine facilitating one-carbon metabolism via the glycine cleavage system and acetyl-CoA feeding the tricarboxylic acid cycle. Culture media individually deprived of each of the 20 amino acids were applied to ES cells, leading to the discovery that ES cells are critically dependent on one amino acid-threonine. These observations show that ES cells exist in a highflux backbone metabolic state comparable to that of rapidly growing bacterial cells.","author":[{"dropping-particle":"","family":"Wang","given":"Jian","non-dropping-particle":"","parse-names":false,"suffix":""},{"dropping-particle":"","family":"Alexander","given":"Peter","non-dropping-particle":"","parse-names":false,"suffix":""},{"dropping-particle":"","family":"Wu","given":"Leeju","non-dropping-particle":"","parse-names":false,"suffix":""},{"dropping-particle":"","family":"Hammer","given":"Robert","non-dropping-particle":"","parse-names":false,"suffix":""},{"dropping-particle":"","family":"Cleaver","given":"Ondine","non-dropping-particle":"","parse-names":false,"suffix":""},{"dropping-particle":"","family":"McKnight","given":"Steven L.","non-dropping-particle":"","parse-names":false,"suffix":""}],"container-title":"Science","id":"ITEM-2","issue":"5939","issued":{"date-parts":[["2009","7","24"]]},"page":"435-439","publisher":"American Association for the Advancement of Science","title":"Dependence of Mouse Embryonic Stem Cells on Threonine Catabolism","type":"article-journal","volume":"325"},"uris":["http://www.mendeley.com/documents/?uuid=a8c971d2-3197-3ebb-b80e-112a68158fd5"]},{"id":"ITEM-3","itemData":{"DOI":"10.1016/j.cmet.2014.03.017","ISSN":"19327420","PMID":"24746804","abstract":"Mouse embryonic stem cells (ESCs) and induced pluripotent stem cells (iPSCs) are in a high-flux metabolic state, with a high dependence on threonine catabolism. However, little is known regarding amino acid metabolism in human ESCs/iPSCs. We show that human ESCs/iPSCs require high amounts of methionine (Met) and express high levels of enzymes involved in Met metabolism. Met deprivation results in a rapid decrease in intracellular S-adenosylmethionine (SAM), triggering the activation of p53-p38 signaling, reducing NANOG expression, and poising human iPSC/ESCs for differentiation, follow by potentiated differentiation into all three germ layers. However, when exposed to prolonged Met deprivation, the cells undergo apoptosis. We also show that human ESCs/iPSCs have regulatory systems to maintain constant intracellular Met and SAM levels. Our findings show that SAM is a key regulator for maintaining undifferentiated pluripotent stem cells and regulating their differentiation. © 2014 Elsevier Inc.","author":[{"dropping-particle":"","family":"Shiraki","given":"Nobuaki","non-dropping-particle":"","parse-names":false,"suffix":""},{"dropping-particle":"","family":"Shiraki","given":"Yasuko","non-dropping-particle":"","parse-names":false,"suffix":""},{"dropping-particle":"","family":"Tsuyama","given":"Tomonori","non-dropping-particle":"","parse-names":false,"suffix":""},{"dropping-particle":"","family":"Obata","given":"Fumiaki","non-dropping-particle":"","parse-names":false,"suffix":""},{"dropping-particle":"","family":"Miura","given":"Masayuki","non-dropping-particle":"","parse-names":false,"suffix":""},{"dropping-particle":"","family":"Nagae","given":"Genta","non-dropping-particle":"","parse-names":false,"suffix":""},{"dropping-particle":"","family":"Aburatani","given":"Hiroyuki","non-dropping-particle":"","parse-names":false,"suffix":""},{"dropping-particle":"","family":"Kume","given":"Kazuhiko","non-dropping-particle":"","parse-names":false,"suffix":""},{"dropping-particle":"","family":"Endo","given":"Fumio","non-dropping-particle":"","parse-names":false,"suffix":""},{"dropping-particle":"","family":"Kume","given":"Shoen","non-dropping-particle":"","parse-names":false,"suffix":""}],"container-title":"Cell Metabolism","id":"ITEM-3","issue":"5","issued":{"date-parts":[["2014","5","6"]]},"page":"780-794","publisher":"Cell Press","title":"Methionine metabolism regulates maintenance and differentiation of human pluripotent stem cells","type":"article-journal","volume":"19"},"uris":["http://www.mendeley.com/documents/?uuid=c189126e-01c5-3fc7-9d25-24c884e285df"]}],"mendeley":{"formattedCitation":"&lt;sup&gt;31–33&lt;/sup&gt;","plainTextFormattedCitation":"31–33","previouslyFormattedCitation":"&lt;sup&gt;30–32&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31–33</w:t>
      </w:r>
      <w:r>
        <w:rPr>
          <w:color w:val="000000" w:themeColor="text1"/>
          <w:u w:val="none"/>
        </w:rPr>
        <w:fldChar w:fldCharType="end"/>
      </w:r>
      <w:r>
        <w:rPr>
          <w:color w:val="000000" w:themeColor="text1"/>
          <w:u w:val="none"/>
        </w:rPr>
        <w:t>. This extrinsic threonine requirement does not apply to other mouse or bovine cells which are proliferating</w:t>
      </w:r>
      <w:r>
        <w:rPr>
          <w:color w:val="000000" w:themeColor="text1"/>
          <w:u w:val="none"/>
        </w:rPr>
        <w:fldChar w:fldCharType="begin" w:fldLock="1"/>
      </w:r>
      <w:r w:rsidR="006451D1">
        <w:rPr>
          <w:color w:val="000000" w:themeColor="text1"/>
          <w:u w:val="none"/>
        </w:rPr>
        <w:instrText>ADDIN CSL_CITATION {"citationItems":[{"id":"ITEM-1","itemData":{"DOI":"10.1101/gad.293167.116","ISSN":"15495477","PMID":"28314766","abstract":"Advances in metabolomics have deepened our understanding of the roles that specific modes of metabolism play in programming stem cell fates. Here, we review recent metabolomic studies of stem cell metabolism that have revealed how metabolic pathways can convey changes in the extrinsic environment or their niche to program stem cell fates. The metabolic programming of stem cells represents a fine balance between the intrinsic needs of a cellular state and the constraints imposed by extrinsic conditions. A more complete understanding of these needs and constraints will afford us greater mastery over our control of stem cell fates.","author":[{"dropping-particle":"","family":"Shyh-Chang","given":"Ng","non-dropping-particle":"","parse-names":false,"suffix":""},{"dropping-particle":"","family":"Ng","given":"Huck Hui","non-dropping-particle":"","parse-names":false,"suffix":""}],"container-title":"Genes and Development","id":"ITEM-1","issue":"4","issued":{"date-parts":[["2017","2","15"]]},"page":"336-346","publisher":"Cold Spring Harbor Laboratory Press","title":"The metabolic programming of stem cells","type":"article","volume":"31"},"uris":["http://www.mendeley.com/documents/?uuid=1195e9f5-5330-3c9e-a532-2eb50ec4e851"]}],"mendeley":{"formattedCitation":"&lt;sup&gt;30&lt;/sup&gt;","plainTextFormattedCitation":"30","previouslyFormattedCitation":"&lt;sup&gt;29&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30</w:t>
      </w:r>
      <w:r>
        <w:rPr>
          <w:color w:val="000000" w:themeColor="text1"/>
          <w:u w:val="none"/>
        </w:rPr>
        <w:fldChar w:fldCharType="end"/>
      </w:r>
      <w:r>
        <w:rPr>
          <w:color w:val="000000" w:themeColor="text1"/>
          <w:u w:val="none"/>
        </w:rPr>
        <w:t xml:space="preserve">. This illustrates how these requirements can vary by species and by cell type. </w:t>
      </w:r>
    </w:p>
    <w:p w14:paraId="6C84F871" w14:textId="77777777" w:rsidR="00137C43" w:rsidRDefault="00137C43" w:rsidP="00137C43">
      <w:pPr>
        <w:pStyle w:val="SMSubheading"/>
        <w:ind w:firstLine="720"/>
        <w:rPr>
          <w:color w:val="000000" w:themeColor="text1"/>
          <w:u w:val="none"/>
        </w:rPr>
      </w:pPr>
    </w:p>
    <w:p w14:paraId="443C01DC" w14:textId="1C2ED529" w:rsidR="00137C43" w:rsidRDefault="00137C43" w:rsidP="00137C43">
      <w:pPr>
        <w:pStyle w:val="SMSubheading"/>
        <w:ind w:firstLine="720"/>
        <w:rPr>
          <w:color w:val="000000" w:themeColor="text1"/>
          <w:u w:val="none"/>
        </w:rPr>
      </w:pPr>
      <w:r>
        <w:rPr>
          <w:color w:val="000000" w:themeColor="text1"/>
          <w:u w:val="none"/>
        </w:rPr>
        <w:t xml:space="preserve">Glutamine is utilized as both a nitrogen donor and energy substrate in proliferating </w:t>
      </w:r>
      <w:proofErr w:type="spellStart"/>
      <w:r>
        <w:rPr>
          <w:color w:val="000000" w:themeColor="text1"/>
          <w:u w:val="none"/>
        </w:rPr>
        <w:t>myosatellite</w:t>
      </w:r>
      <w:proofErr w:type="spellEnd"/>
      <w:r>
        <w:rPr>
          <w:color w:val="000000" w:themeColor="text1"/>
          <w:u w:val="none"/>
        </w:rPr>
        <w:t xml:space="preserve">/myoblast cells </w:t>
      </w:r>
      <w:r>
        <w:rPr>
          <w:color w:val="000000" w:themeColor="text1"/>
          <w:u w:val="none"/>
        </w:rPr>
        <w:fldChar w:fldCharType="begin" w:fldLock="1"/>
      </w:r>
      <w:r w:rsidR="006451D1">
        <w:rPr>
          <w:color w:val="000000" w:themeColor="text1"/>
          <w:u w:val="none"/>
        </w:rPr>
        <w:instrText>ADDIN CSL_CITATION {"citationItems":[{"id":"ITEM-1","itemData":{"author":[{"dropping-particle":"","family":"Meister","given":"A.","non-dropping-particle":"","parse-names":false,"suffix":""}],"chapter-number":"1","container-title":"Glutamine Metabolism in Mammalian Tissue ","edition":"1","id":"ITEM-1","issued":{"date-parts":[["1984"]]},"page":"3-15","publisher":"Springer-Verlag","publisher-place":"Berlin ","title":"Enzymology of Glutamine ","type":"chapter","volume":"1"},"uris":["http://www.mendeley.com/documents/?uuid=50c68b12-6648-3631-9b85-418c162235ee"]},{"id":"ITEM-2","itemData":{"DOI":"10.1177/0148607113513801","ISSN":"0148-6071","abstract":"Background: Glutamine has been considered essential for rapidly dividing cells, but its effect on mitochondrial function is unknown. Materials and Methods: Human myoblasts were isolated from skeletal muscle biopsy samples (n = 9) and exposed for 20 days to 6 different glutamine concentrations (0, 100, 200, 300, 500, and 5000 μM). Cells were trypsinized and manually counted every 5 days. Seven days before the end of exposure, half of these cells were allowed to differentiate to myotubes. Afterward, energy metabolism in both myotubes and myoblasts was assessed by extracellular flux analysis (Seahorse Biosciences, Billerica, MA). The protocol for myoblasts was optimized in preliminary experiments. To account for different mitochondrial density or cell count, data were normalized to citrate synthase activity. Results: Fastest myoblast proliferation was observed at 300 μM glutamine, with a significant reduction at 0 and 100 μM. Glutamine did not influence basal oxygen consumption, anaerobic glycolysis or respiratory chain capacity. Glutamine significantly (P =.015) influenced the leak through the inner mitochondrial membrane. Efficiency of respiratory chain was highest at 200-300 μM glutamine (</w:instrText>
      </w:r>
      <w:r w:rsidR="006451D1">
        <w:rPr>
          <w:rFonts w:ascii="Cambria Math" w:hAnsi="Cambria Math" w:cs="Cambria Math"/>
          <w:color w:val="000000" w:themeColor="text1"/>
          <w:u w:val="none"/>
        </w:rPr>
        <w:instrText>∼</w:instrText>
      </w:r>
      <w:r w:rsidR="006451D1">
        <w:rPr>
          <w:color w:val="000000" w:themeColor="text1"/>
          <w:u w:val="none"/>
        </w:rPr>
        <w:instrText xml:space="preserve">90% of oxygen used for adenosine triphosphate synthesis). Increased glutamine concentration to 500 or 5000 μM caused mitochondrial uncoupling in myoblasts and myotubes, decreasing the efficiency of the respiratory chain to </w:instrText>
      </w:r>
      <w:r w:rsidR="006451D1">
        <w:rPr>
          <w:rFonts w:ascii="Cambria Math" w:hAnsi="Cambria Math" w:cs="Cambria Math"/>
          <w:color w:val="000000" w:themeColor="text1"/>
          <w:u w:val="none"/>
        </w:rPr>
        <w:instrText>∼</w:instrText>
      </w:r>
      <w:r w:rsidR="006451D1">
        <w:rPr>
          <w:color w:val="000000" w:themeColor="text1"/>
          <w:u w:val="none"/>
        </w:rPr>
        <w:instrText>70%. Conclusion: Glutamine concentrations, consistent with moderate clinical hypoglutaminemia (300 μM), bring about an optimal condition of myoblast proliferation and for efficiency of aerobic phosphorylation in an in vitro model of human skeletal muscle. These data support the hypothesis of hypoglutaminemia as an adaptive phenomenon in conditions leading to bioenergetic failure (eg, critical illness).","author":[{"dropping-particle":"","family":"Krajcova","given":"Adela","non-dropping-particle":"","parse-names":false,"suffix":""},{"dropping-particle":"","family":"Ziak","given":"Jakub","non-dropping-particle":"","parse-names":false,"suffix":""},{"dropping-particle":"","family":"Jiroutkova","given":"Katerina","non-dropping-particle":"","parse-names":false,"suffix":""},{"dropping-particle":"","family":"Patkova","given":"Jana","non-dropping-particle":"","parse-names":false,"suffix":""},{"dropping-particle":"","family":"Elkalaf","given":"Moustafa","non-dropping-particle":"","parse-names":false,"suffix":""},{"dropping-particle":"","family":"Dzupa","given":"Valer","non-dropping-particle":"","parse-names":false,"suffix":""},{"dropping-particle":"","family":"Trnka","given":"Jan","non-dropping-particle":"","parse-names":false,"suffix":""},{"dropping-particle":"","family":"Duska","given":"Frantisek","non-dropping-particle":"","parse-names":false,"suffix":""}],"container-title":"Journal of Parenteral and Enteral Nutrition","id":"ITEM-2","issue":"2","issued":{"date-parts":[["2015","2"]]},"page":"180-189","publisher":"SAGE Publications Inc.","title":"Normalizing Glutamine Concentration Causes Mitochondrial Uncoupling in an In Vitro Model of Human Skeletal Muscle","type":"article-journal","volume":"39"},"uris":["http://www.mendeley.com/documents/?uuid=9e5dc642-5c0a-3d06-9233-393c3ce4d70c"]}],"mendeley":{"formattedCitation":"&lt;sup&gt;34,35&lt;/sup&gt;","plainTextFormattedCitation":"34,35","previouslyFormattedCitation":"&lt;sup&gt;33,34&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34,35</w:t>
      </w:r>
      <w:r>
        <w:rPr>
          <w:color w:val="000000" w:themeColor="text1"/>
          <w:u w:val="none"/>
        </w:rPr>
        <w:fldChar w:fldCharType="end"/>
      </w:r>
      <w:r>
        <w:rPr>
          <w:color w:val="000000" w:themeColor="text1"/>
          <w:u w:val="none"/>
        </w:rPr>
        <w:t xml:space="preserve">. Glutamine is the second most consumed nutrient in animal cell cultures and contributes to nucleic acid, protein and lipid production </w:t>
      </w:r>
      <w:r>
        <w:rPr>
          <w:color w:val="000000" w:themeColor="text1"/>
          <w:u w:val="none"/>
        </w:rPr>
        <w:fldChar w:fldCharType="begin" w:fldLock="1"/>
      </w:r>
      <w:r w:rsidR="006451D1">
        <w:rPr>
          <w:color w:val="000000" w:themeColor="text1"/>
          <w:u w:val="none"/>
        </w:rPr>
        <w:instrText>ADDIN CSL_CITATION {"citationItems":[{"id":"ITEM-1","itemData":{"DOI":"10.1016/j.devcel.2016.02.012","ISSN":"18781551","abstract":"Cells must duplicate their mass in order to proliferate. Glucose and glutamine are the major nutrients consumed by proliferating mammalian cells, but the extent to which these and other nutrients contribute to cell mass is unknown. We quantified the fraction of cell mass derived from different nutrients and found that the majority of carbon mass in cells is derived from other amino acids, which are consumed at much lower rates than glucose and glutamine. While glucose carbon has diverse fates, glutamine contributes most to protein, suggesting that glutamine's ability to replenish tricarboxylic acid cycle intermediates (anaplerosis) is primarily used for amino acid biosynthesis. These findings demonstrate that rates of nutrient consumption are indirectly associated with mass accumulation and suggest that high rates of glucose and glutamine consumption support rapid cell proliferation beyond providing carbon for biosynthesis.","author":[{"dropping-particle":"","family":"Hosios","given":"Aaron M.","non-dropping-particle":"","parse-names":false,"suffix":""},{"dropping-particle":"","family":"Hecht","given":"Vivian C.","non-dropping-particle":"","parse-names":false,"suffix":""},{"dropping-particle":"V.","family":"Danai","given":"Laura","non-dropping-particle":"","parse-names":false,"suffix":""},{"dropping-particle":"","family":"Johnson","given":"Marc O.","non-dropping-particle":"","parse-names":false,"suffix":""},{"dropping-particle":"","family":"Rathmell","given":"Jeffrey C.","non-dropping-particle":"","parse-names":false,"suffix":""},{"dropping-particle":"","family":"Steinhauser","given":"Matthew L.","non-dropping-particle":"","parse-names":false,"suffix":""},{"dropping-particle":"","family":"Manalis","given":"Scott R.","non-dropping-particle":"","parse-names":false,"suffix":""},{"dropping-particle":"","family":"Heiden","given":"Matthew G.","non-dropping-particle":"Vander","parse-names":false,"suffix":""}],"container-title":"Developmental Cell","id":"ITEM-1","issue":"5","issued":{"date-parts":[["2016","3","7"]]},"page":"540-549","publisher":"Cell Press","title":"Amino Acids Rather than Glucose Account for the Majority of Cell Mass in Proliferating Mammalian Cells","type":"article-journal","volume":"36"},"uris":["http://www.mendeley.com/documents/?uuid=7bf91d60-3f9f-3aa2-a23e-c8d66a3f59af"]}],"mendeley":{"formattedCitation":"&lt;sup&gt;36&lt;/sup&gt;","plainTextFormattedCitation":"36","previouslyFormattedCitation":"&lt;sup&gt;35&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36</w:t>
      </w:r>
      <w:r>
        <w:rPr>
          <w:color w:val="000000" w:themeColor="text1"/>
          <w:u w:val="none"/>
        </w:rPr>
        <w:fldChar w:fldCharType="end"/>
      </w:r>
      <w:r>
        <w:rPr>
          <w:color w:val="000000" w:themeColor="text1"/>
          <w:u w:val="none"/>
        </w:rPr>
        <w:t xml:space="preserve">. Glutamine concentration has been show to influence the myoblasts proliferation rate with 300 µM being reported as the optimal conditions for human myoblasts proliferation </w:t>
      </w:r>
      <w:r>
        <w:rPr>
          <w:color w:val="000000" w:themeColor="text1"/>
          <w:u w:val="none"/>
        </w:rPr>
        <w:fldChar w:fldCharType="begin" w:fldLock="1"/>
      </w:r>
      <w:r w:rsidR="006451D1">
        <w:rPr>
          <w:color w:val="000000" w:themeColor="text1"/>
          <w:u w:val="none"/>
        </w:rPr>
        <w:instrText>ADDIN CSL_CITATION {"citationItems":[{"id":"ITEM-1","itemData":{"DOI":"10.1177/0148607113513801","ISSN":"0148-6071","abstract":"Background: Glutamine has been considered essential for rapidly dividing cells, but its effect on mitochondrial function is unknown. Materials and Methods: Human myoblasts were isolated from skeletal muscle biopsy samples (n = 9) and exposed for 20 days to 6 different glutamine concentrations (0, 100, 200, 300, 500, and 5000 μM). Cells were trypsinized and manually counted every 5 days. Seven days before the end of exposure, half of these cells were allowed to differentiate to myotubes. Afterward, energy metabolism in both myotubes and myoblasts was assessed by extracellular flux analysis (Seahorse Biosciences, Billerica, MA). The protocol for myoblasts was optimized in preliminary experiments. To account for different mitochondrial density or cell count, data were normalized to citrate synthase activity. Results: Fastest myoblast proliferation was observed at 300 μM glutamine, with a significant reduction at 0 and 100 μM. Glutamine did not influence basal oxygen consumption, anaerobic glycolysis or respiratory chain capacity. Glutamine significantly (P =.015) influenced the leak through the inner mitochondrial membrane. Efficiency of respiratory chain was highest at 200-300 μM glutamine (</w:instrText>
      </w:r>
      <w:r w:rsidR="006451D1">
        <w:rPr>
          <w:rFonts w:ascii="Cambria Math" w:hAnsi="Cambria Math" w:cs="Cambria Math"/>
          <w:color w:val="000000" w:themeColor="text1"/>
          <w:u w:val="none"/>
        </w:rPr>
        <w:instrText>∼</w:instrText>
      </w:r>
      <w:r w:rsidR="006451D1">
        <w:rPr>
          <w:color w:val="000000" w:themeColor="text1"/>
          <w:u w:val="none"/>
        </w:rPr>
        <w:instrText xml:space="preserve">90% of oxygen used for adenosine triphosphate synthesis). Increased glutamine concentration to 500 or 5000 μM caused mitochondrial uncoupling in myoblasts and myotubes, decreasing the efficiency of the respiratory chain to </w:instrText>
      </w:r>
      <w:r w:rsidR="006451D1">
        <w:rPr>
          <w:rFonts w:ascii="Cambria Math" w:hAnsi="Cambria Math" w:cs="Cambria Math"/>
          <w:color w:val="000000" w:themeColor="text1"/>
          <w:u w:val="none"/>
        </w:rPr>
        <w:instrText>∼</w:instrText>
      </w:r>
      <w:r w:rsidR="006451D1">
        <w:rPr>
          <w:color w:val="000000" w:themeColor="text1"/>
          <w:u w:val="none"/>
        </w:rPr>
        <w:instrText>70%. Conclusion: Glutamine concentrations, consistent with moderate clinical hypoglutaminemia (300 μM), bring about an optimal condition of myoblast proliferation and for efficiency of aerobic phosphorylation in an in vitro model of human skeletal muscle. These data support the hypothesis of hypoglutaminemia as an adaptive phenomenon in conditions leading to bioenergetic failure (eg, critical illness).","author":[{"dropping-particle":"","family":"Krajcova","given":"Adela","non-dropping-particle":"","parse-names":false,"suffix":""},{"dropping-particle":"","family":"Ziak","given":"Jakub","non-dropping-particle":"","parse-names":false,"suffix":""},{"dropping-particle":"","family":"Jiroutkova","given":"Katerina","non-dropping-particle":"","parse-names":false,"suffix":""},{"dropping-particle":"","family":"Patkova","given":"Jana","non-dropping-particle":"","parse-names":false,"suffix":""},{"dropping-particle":"","family":"Elkalaf","given":"Moustafa","non-dropping-particle":"","parse-names":false,"suffix":""},{"dropping-particle":"","family":"Dzupa","given":"Valer","non-dropping-particle":"","parse-names":false,"suffix":""},{"dropping-particle":"","family":"Trnka","given":"Jan","non-dropping-particle":"","parse-names":false,"suffix":""},{"dropping-particle":"","family":"Duska","given":"Frantisek","non-dropping-particle":"","parse-names":false,"suffix":""}],"container-title":"Journal of Parenteral and Enteral Nutrition","id":"ITEM-1","issue":"2","issued":{"date-parts":[["2015","2"]]},"page":"180-189","publisher":"SAGE Publications Inc.","title":"Normalizing Glutamine Concentration Causes Mitochondrial Uncoupling in an In Vitro Model of Human Skeletal Muscle","type":"article-journal","volume":"39"},"uris":["http://www.mendeley.com/documents/?uuid=9e5dc642-5c0a-3d06-9233-393c3ce4d70c"]}],"mendeley":{"formattedCitation":"&lt;sup&gt;35&lt;/sup&gt;","plainTextFormattedCitation":"35","previouslyFormattedCitation":"&lt;sup&gt;34&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35</w:t>
      </w:r>
      <w:r>
        <w:rPr>
          <w:color w:val="000000" w:themeColor="text1"/>
          <w:u w:val="none"/>
        </w:rPr>
        <w:fldChar w:fldCharType="end"/>
      </w:r>
      <w:r>
        <w:rPr>
          <w:color w:val="000000" w:themeColor="text1"/>
          <w:u w:val="none"/>
        </w:rPr>
        <w:t xml:space="preserve">. This indicates that amino acid levels in the media could potentially influence operating costs via increased or decreased doubling times. This would likely be cell line dependent and should again be a consideration for companies wishing to develop multiple products from different cell lines. </w:t>
      </w:r>
    </w:p>
    <w:p w14:paraId="582DFA4C" w14:textId="77777777" w:rsidR="00EB6D67" w:rsidRDefault="00EB6D67" w:rsidP="00EB6D67">
      <w:pPr>
        <w:pStyle w:val="SMSubheading"/>
        <w:ind w:firstLine="720"/>
        <w:rPr>
          <w:color w:val="000000" w:themeColor="text1"/>
          <w:u w:val="none"/>
        </w:rPr>
      </w:pPr>
    </w:p>
    <w:p w14:paraId="714C6B15" w14:textId="4A2E7FB0" w:rsidR="00597B50" w:rsidRDefault="00D44347" w:rsidP="00576D72">
      <w:pPr>
        <w:pStyle w:val="SMSubheading"/>
        <w:ind w:firstLine="720"/>
        <w:rPr>
          <w:u w:val="none"/>
        </w:rPr>
      </w:pPr>
      <w:r>
        <w:rPr>
          <w:color w:val="000000" w:themeColor="text1"/>
          <w:u w:val="none"/>
        </w:rPr>
        <w:t xml:space="preserve">The volume of animal cells also plays an important factor in our modeling which accounts for the volume of each cell. Animal myoblasts cells volume are orders of magnitude larger than common prokaryotic or single cell fungi </w:t>
      </w:r>
      <w:r w:rsidRPr="00176E39">
        <w:fldChar w:fldCharType="begin" w:fldLock="1"/>
      </w:r>
      <w:r w:rsidR="006451D1">
        <w:instrText>ADDIN CSL_CITATION {"citationItems":[{"id":"ITEM-1","itemData":{"abstract":"Human cell sizes ","author":[{"dropping-particle":"","family":"Milo","given":"Ron","non-dropping-particle":"","parse-names":false,"suffix":""},{"dropping-particle":"","family":"Phillips","given":"Rob","non-dropping-particle":"","parse-names":false,"suffix":""}],"id":"ITEM-1","issued":{"date-parts":[["2015"]]},"number-of-pages":"25-44","publisher":"Garland Science ","title":"Cell biology by the numbers","type":"book"},"uris":["http://www.mendeley.com/documents/?uuid=be415fb9-dcb6-3dba-8e0b-e4915064428d"]}],"mendeley":{"formattedCitation":"&lt;sup&gt;37&lt;/sup&gt;","plainTextFormattedCitation":"37","previouslyFormattedCitation":"&lt;sup&gt;36&lt;/sup&gt;"},"properties":{"noteIndex":0},"schema":"https://github.com/citation-style-language/schema/raw/master/csl-citation.json"}</w:instrText>
      </w:r>
      <w:r w:rsidRPr="00176E39">
        <w:fldChar w:fldCharType="separate"/>
      </w:r>
      <w:r w:rsidR="006451D1" w:rsidRPr="006451D1">
        <w:rPr>
          <w:noProof/>
          <w:u w:val="none"/>
          <w:vertAlign w:val="superscript"/>
        </w:rPr>
        <w:t>37</w:t>
      </w:r>
      <w:r w:rsidRPr="00176E39">
        <w:fldChar w:fldCharType="end"/>
      </w:r>
      <w:r>
        <w:rPr>
          <w:color w:val="000000" w:themeColor="text1"/>
          <w:u w:val="none"/>
        </w:rPr>
        <w:t>. This places hard constraints on the number of cells a single bioreactor can produce per batch i.e. bioreactor with a working volume of 20 m</w:t>
      </w:r>
      <w:r w:rsidRPr="008D5E31">
        <w:rPr>
          <w:color w:val="000000" w:themeColor="text1"/>
          <w:u w:val="none"/>
          <w:vertAlign w:val="superscript"/>
        </w:rPr>
        <w:t>3</w:t>
      </w:r>
      <w:r>
        <w:rPr>
          <w:color w:val="000000" w:themeColor="text1"/>
          <w:u w:val="none"/>
        </w:rPr>
        <w:t xml:space="preserve"> can only produce the number of cells whose total volume is 20m</w:t>
      </w:r>
      <w:r w:rsidRPr="00927A20">
        <w:rPr>
          <w:color w:val="000000" w:themeColor="text1"/>
          <w:u w:val="none"/>
          <w:vertAlign w:val="superscript"/>
        </w:rPr>
        <w:t>3</w:t>
      </w:r>
      <w:r>
        <w:rPr>
          <w:color w:val="000000" w:themeColor="text1"/>
          <w:u w:val="none"/>
        </w:rPr>
        <w:t xml:space="preserve">. This does not account for repulsive forces or for the media within bioreactor. While this was done to account for any innovations in vascularization it makes the model less conservative and should be a consideration for any company considering scale up. It also does not account for cellular volume increases during the unknown scaffolding and maturation phase. The diameter of the myotube can increase up to 20 times </w:t>
      </w:r>
      <w:proofErr w:type="spellStart"/>
      <w:r>
        <w:rPr>
          <w:color w:val="000000" w:themeColor="text1"/>
          <w:u w:val="none"/>
        </w:rPr>
        <w:t>it’s</w:t>
      </w:r>
      <w:proofErr w:type="spellEnd"/>
      <w:r>
        <w:rPr>
          <w:color w:val="000000" w:themeColor="text1"/>
          <w:u w:val="none"/>
        </w:rPr>
        <w:t xml:space="preserve"> original size as contractile protein is formed </w:t>
      </w:r>
      <w:r w:rsidRPr="007838D7">
        <w:fldChar w:fldCharType="begin" w:fldLock="1"/>
      </w:r>
      <w:r w:rsidR="006451D1">
        <w:instrText>ADDIN CSL_CITATION {"citationItems":[{"id":"ITEM-1","itemData":{"DOI":"10.1186/s13395-015-0046-6","ISSN":"20445040","abstract":"Developing skeletal muscles express unique myosin isoforms, including embryonic and neonatal myosin heavy chains, coded by the myosin heavy chain 3 (MYH3) and MYH8 genes, respectively, and myosin light chain 1 embryonic/atrial, encoded by the myosin light chain 4 (MYL4) gene. These myosin isoforms are transiently expressed during embryonic and fetal development and disappear shortly after birth when adult fast and slow myosins become prevalent. However, developmental myosins persist throughout adult stages in specialized muscles, such as the extraocular and jaw-closing muscles, and in the intrafusal fibers of the muscle spindles. These myosins are re-expressed during muscle regeneration and provide a specific marker of regenerating fibers in the pathologic skeletal muscle. Mutations in MYH3 or MYH8 are responsible for distal arthrogryposis syndromes, characterized by congenital joint contractures and orofacial dysmorphisms, supporting the importance of muscle contractile activity and body movements in joint development and in shaping the form of the face during fetal development. The biochemical and biophysical properties of developmental myosins have only partially been defined, and their functional significance is not yet clear. One possibility is that these myosins are specialized in contracting against low loads, and thus, they may be adapted to the prenatal environment, when fetal muscles contract against a very low load compared to postnatal muscles.","author":[{"dropping-particle":"","family":"Schiaffino","given":"Stefano","non-dropping-particle":"","parse-names":false,"suffix":""},{"dropping-particle":"","family":"Rossi","given":"Alberto C.","non-dropping-particle":"","parse-names":false,"suffix":""},{"dropping-particle":"","family":"Smerdu","given":"Vika","non-dropping-particle":"","parse-names":false,"suffix":""},{"dropping-particle":"","family":"Leinwand","given":"Leslie A.","non-dropping-particle":"","parse-names":false,"suffix":""},{"dropping-particle":"","family":"Reggiani","given":"Carlo","non-dropping-particle":"","parse-names":false,"suffix":""}],"container-title":"Skeletal Muscle","id":"ITEM-1","issue":"1","issued":{"date-parts":[["2015","7","15"]]},"publisher":"BioMed Central Ltd.","title":"Developmental myosins: Expression patterns and functional significance","type":"article","volume":"5"},"uris":["http://www.mendeley.com/documents/?uuid=5108610b-4087-3d2d-8565-b77ef97b9b87"]},{"id":"ITEM-2","itemData":{"DOI":"10.1155/2016/3182746","ISSN":"1537744X","abstract":"\nGood overview related to meat structure and taste \n\nSkeletal muscle consists of several tissues, such as muscle fibers and connective and adipose tissues. This review aims to describe the features of these various muscle components and their relationships with the technological, nutritional, and sensory properties of meat/flesh from different livestock and fish species. Thus, the contractile and metabolic types, size and number of muscle fibers, the content, composition and distribution of the connective tissue, and the content and lipid composition of intramuscular fat play a role in the determination of meat/flesh appearance, color, tenderness, juiciness, flavor, and technological value. Interestingly, the biochemical and structural characteristics of muscle fibers, intramuscular connective tissue, and intramuscular fat appear to play independent role, which suggests that the properties of these various muscle components can be independently modulated by genetics or environmental factors to achieve production efficiency and improve meat/flesh quality.","author":[{"dropping-particle":"","family":"Listrat","given":"Anne","non-dropping-particle":"","parse-names":false,"suffix":""},{"dropping-particle":"","family":"Lebret","given":"Bénédicte","non-dropping-particle":"","parse-names":false,"suffix":""},{"dropping-particle":"","family":"Louveau","given":"Isabelle","non-dropping-particle":"","parse-names":false,"suffix":""},{"dropping-particle":"","family":"Astruc","given":"Thierry","non-dropping-particle":"","parse-names":false,"suffix":""},{"dropping-particle":"","family":"Bonnet","given":"Muriel","non-dropping-particle":"","parse-names":false,"suffix":""},{"dropping-particle":"","family":"Lefaucheur","given":"Louis","non-dropping-particle":"","parse-names":false,"suffix":""},{"dropping-particle":"","family":"Picard","given":"Brigitte","non-dropping-particle":"","parse-names":false,"suffix":""},{"dropping-particle":"","family":"Bugeon","given":"Jéroˆme","non-dropping-particle":"","parse-names":false,"suffix":""}],"container-title":"Scientific World Journal","id":"ITEM-2","issued":{"date-parts":[["2016"]]},"page":"1-14","publisher":"Hindawi Limited","title":"How muscle structure and composition influence meat and flesh quality","type":"article-journal","volume":"2016"},"uris":["http://www.mendeley.com/documents/?uuid=56f14826-d3ed-3f0c-bb65-b000c4612593"]},{"id":"ITEM-3","itemData":{"DOI":"10.1038/s41587-019-0043-0","ISSN":"1087-0156","author":[{"dropping-particle":"","family":"Thorrez","given":"Lieven","non-dropping-particle":"","parse-names":false,"suffix":""},{"dropping-particle":"","family":"Vandenburgh","given":"Herman","non-dropping-particle":"","parse-names":false,"suffix":""}],"container-title":"Nature Biotechnology","id":"ITEM-3","issue":"3","issued":{"date-parts":[["2019","3","4"]]},"page":"215-216","publisher":"Nature Publishing Group","title":"Challenges in the quest for ‘clean meat’","type":"article-journal","volume":"37"},"uris":["http://www.mendeley.com/documents/?uuid=c3999334-13f3-3468-930f-74e4564f55bf"]}],"mendeley":{"formattedCitation":"&lt;sup&gt;27–29&lt;/sup&gt;","plainTextFormattedCitation":"27–29","previouslyFormattedCitation":"&lt;sup&gt;26–28&lt;/sup&gt;"},"properties":{"noteIndex":0},"schema":"https://github.com/citation-style-language/schema/raw/master/csl-citation.json"}</w:instrText>
      </w:r>
      <w:r w:rsidRPr="007838D7">
        <w:fldChar w:fldCharType="separate"/>
      </w:r>
      <w:r w:rsidR="006451D1" w:rsidRPr="006451D1">
        <w:rPr>
          <w:noProof/>
          <w:u w:val="none"/>
          <w:vertAlign w:val="superscript"/>
        </w:rPr>
        <w:t>27–29</w:t>
      </w:r>
      <w:r w:rsidRPr="007838D7">
        <w:fldChar w:fldCharType="end"/>
      </w:r>
      <w:r>
        <w:rPr>
          <w:u w:val="none"/>
        </w:rPr>
        <w:t xml:space="preserve">. This increase in size of the cells during maturation could make the bioreactor more efficient, however it was not included in our model due to the unspecified nature of the commercial process.  </w:t>
      </w:r>
    </w:p>
    <w:p w14:paraId="7C017CB8" w14:textId="601AA27E" w:rsidR="004C404F" w:rsidRDefault="004C404F" w:rsidP="00576D72">
      <w:pPr>
        <w:pStyle w:val="SMSubheading"/>
        <w:ind w:firstLine="720"/>
        <w:rPr>
          <w:u w:val="none"/>
        </w:rPr>
      </w:pPr>
    </w:p>
    <w:p w14:paraId="78D89B27" w14:textId="18DEF983" w:rsidR="004C404F" w:rsidRPr="00576D72" w:rsidRDefault="004C404F" w:rsidP="00715088">
      <w:pPr>
        <w:pStyle w:val="SMSubheading"/>
        <w:ind w:firstLine="720"/>
        <w:rPr>
          <w:color w:val="000000" w:themeColor="text1"/>
          <w:u w:val="none"/>
        </w:rPr>
      </w:pPr>
      <w:r w:rsidRPr="00F37465">
        <w:rPr>
          <w:color w:val="FF0000"/>
          <w:u w:val="none"/>
        </w:rPr>
        <w:t>Figure 2</w:t>
      </w:r>
      <w:r>
        <w:rPr>
          <w:color w:val="000000" w:themeColor="text1"/>
          <w:u w:val="none"/>
        </w:rPr>
        <w:t xml:space="preserve"> represents a potential upstream production system for ACBM, however the capital expenditures that were estimated by our model only estimate the cost of a series of 20,000 L continuous stirred bioreactors designated by letter A. We did not adjust the maximum bioreactor operating capacity of the bioreactors in any scenario due to fragility of animal cells which lack a cell wall and cannot withstand the hydrostatic pressures which yeast or prokaryotic organisms can </w:t>
      </w:r>
      <w:r w:rsidRPr="002D2DBA">
        <w:rPr>
          <w:u w:val="none"/>
        </w:rPr>
        <w:fldChar w:fldCharType="begin" w:fldLock="1"/>
      </w:r>
      <w:r w:rsidR="006451D1">
        <w:rPr>
          <w:u w:val="none"/>
        </w:rPr>
        <w:instrText>ADDIN CSL_CITATION {"citationItems":[{"id":"ITEM-1","itemData":{"DOI":"10.1201/9780203911358","ISBN":"978-0-8247-4034-4","abstract":"animal cells not hardy, bioreactors size limits","author":[{"dropping-particle":"","family":"Parulekar","given":"Satish","non-dropping-particle":"","parse-names":false,"suffix":""},{"dropping-particle":"","family":"Birol","given":"Gulnur","non-dropping-particle":"","parse-names":false,"suffix":""},{"dropping-particle":"","family":"Cinar","given":"Ali","non-dropping-particle":"","parse-names":false,"suffix":""},{"dropping-particle":"","family":"Undey","given":"Cenk","non-dropping-particle":"","parse-names":false,"suffix":""}],"chapter-number":"1","collection-title":"Chemical Industries","container-title":"Batch Fermentation Modeling: Monitoring and Control","edition":"1","id":"ITEM-1","issued":{"date-parts":[["2003"]]},"page":"1-19","publisher":"CRC Press","title":"Introduction","type":"chapter","volume":"93"},"uris":["http://www.mendeley.com/documents/?uuid=bc82783a-a909-3188-86f4-b974f161a48c"]}],"mendeley":{"formattedCitation":"&lt;sup&gt;38&lt;/sup&gt;","plainTextFormattedCitation":"38","previouslyFormattedCitation":"&lt;sup&gt;37&lt;/sup&gt;"},"properties":{"noteIndex":0},"schema":"https://github.com/citation-style-language/schema/raw/master/csl-citation.json"}</w:instrText>
      </w:r>
      <w:r w:rsidRPr="002D2DBA">
        <w:rPr>
          <w:u w:val="none"/>
        </w:rPr>
        <w:fldChar w:fldCharType="separate"/>
      </w:r>
      <w:r w:rsidR="006451D1" w:rsidRPr="006451D1">
        <w:rPr>
          <w:noProof/>
          <w:u w:val="none"/>
          <w:vertAlign w:val="superscript"/>
        </w:rPr>
        <w:t>38</w:t>
      </w:r>
      <w:r w:rsidRPr="002D2DBA">
        <w:rPr>
          <w:u w:val="none"/>
        </w:rPr>
        <w:fldChar w:fldCharType="end"/>
      </w:r>
      <w:r w:rsidRPr="002D2DBA">
        <w:rPr>
          <w:u w:val="none"/>
        </w:rPr>
        <w:t>.</w:t>
      </w:r>
      <w:r>
        <w:rPr>
          <w:color w:val="000000" w:themeColor="text1"/>
          <w:u w:val="none"/>
        </w:rPr>
        <w:t xml:space="preserve"> Innovations in bioreactor design could potentially increase the maximum working capacity. An increase in bioreactor working capacity would potentially lower capital expenses and annual operating costs. However, this would initially increase the base cost ($50,000/m</w:t>
      </w:r>
      <w:r w:rsidRPr="00326830">
        <w:rPr>
          <w:color w:val="000000" w:themeColor="text1"/>
          <w:u w:val="none"/>
          <w:vertAlign w:val="superscript"/>
        </w:rPr>
        <w:t>3</w:t>
      </w:r>
      <w:r>
        <w:rPr>
          <w:color w:val="000000" w:themeColor="text1"/>
          <w:u w:val="none"/>
        </w:rPr>
        <w:t>) of the bioreactor measured in our model. In a more detailed analysis as the metrics we have outlined are achieved, interest rate and learning curve equations could be applied to estimate capital and operating expenses in finer granularity.  We also assume that the unknown scaffolding and maturation process could be accomplished within the bioreactors. If a separate bioreactor or maturation vessel is needed this would also increase capital expenditures. We did not account for the other equipment since this will be a site-specific variable.</w:t>
      </w:r>
      <w:r w:rsidR="00715088">
        <w:rPr>
          <w:color w:val="000000" w:themeColor="text1"/>
          <w:u w:val="none"/>
        </w:rPr>
        <w:t xml:space="preserve"> The Lang factor is used to estimate actual cost of equipment by accounting for installation related expense. A Lang factor of 2 was chosen for all scenarios to represent a food/bioprocessing facility that could be easily configured to accommodate ACBM production. However, a Lang factor of 2 is considered to be low by general conventions for a brand new facility or novel technology; a Lang factor of 3 </w:t>
      </w:r>
      <w:r w:rsidR="00715088">
        <w:rPr>
          <w:color w:val="000000" w:themeColor="text1"/>
          <w:u w:val="none"/>
        </w:rPr>
        <w:lastRenderedPageBreak/>
        <w:t xml:space="preserve">to 5 would be more appropriate </w:t>
      </w:r>
      <w:r w:rsidR="00715088">
        <w:rPr>
          <w:color w:val="000000" w:themeColor="text1"/>
          <w:u w:val="none"/>
        </w:rPr>
        <w:fldChar w:fldCharType="begin" w:fldLock="1"/>
      </w:r>
      <w:r w:rsidR="006451D1">
        <w:rPr>
          <w:color w:val="000000" w:themeColor="text1"/>
          <w:u w:val="none"/>
        </w:rPr>
        <w:instrText>ADDIN CSL_CITATION {"citationItems":[{"id":"ITEM-1","itemData":{"author":[{"dropping-particle":"","family":"Maroulis","given":"Zacharias B.","non-dropping-particle":"","parse-names":false,"suffix":""},{"dropping-particle":"","family":"Saravacos","given":"George","non-dropping-particle":"","parse-names":false,"suffix":""}],"container-title":"Food Plant Economics","id":"ITEM-1","issued":{"date-parts":[["2007"]]},"page":"83-133","title":"Capital costs of food plants","type":"chapter"},"uris":["http://www.mendeley.com/documents/?uuid=27d306c0-2a7a-474d-8a03-fecac3ae4f62"]}],"mendeley":{"formattedCitation":"&lt;sup&gt;3&lt;/sup&gt;","plainTextFormattedCitation":"3","previouslyFormattedCitation":"&lt;sup&gt;27&lt;/sup&gt;"},"properties":{"noteIndex":0},"schema":"https://github.com/citation-style-language/schema/raw/master/csl-citation.json"}</w:instrText>
      </w:r>
      <w:r w:rsidR="00715088">
        <w:rPr>
          <w:color w:val="000000" w:themeColor="text1"/>
          <w:u w:val="none"/>
        </w:rPr>
        <w:fldChar w:fldCharType="separate"/>
      </w:r>
      <w:r w:rsidR="006451D1" w:rsidRPr="006451D1">
        <w:rPr>
          <w:noProof/>
          <w:color w:val="000000" w:themeColor="text1"/>
          <w:u w:val="none"/>
          <w:vertAlign w:val="superscript"/>
        </w:rPr>
        <w:t>3</w:t>
      </w:r>
      <w:r w:rsidR="00715088">
        <w:rPr>
          <w:color w:val="000000" w:themeColor="text1"/>
          <w:u w:val="none"/>
        </w:rPr>
        <w:fldChar w:fldCharType="end"/>
      </w:r>
      <w:r w:rsidR="00715088">
        <w:rPr>
          <w:color w:val="000000" w:themeColor="text1"/>
          <w:u w:val="none"/>
        </w:rPr>
        <w:t xml:space="preserve">. </w:t>
      </w:r>
      <w:r>
        <w:rPr>
          <w:color w:val="000000" w:themeColor="text1"/>
          <w:u w:val="none"/>
        </w:rPr>
        <w:t xml:space="preserve">We anticipated that once the ACBM is cooled it will be processed in a manner </w:t>
      </w:r>
      <w:proofErr w:type="gramStart"/>
      <w:r>
        <w:rPr>
          <w:color w:val="000000" w:themeColor="text1"/>
          <w:u w:val="none"/>
        </w:rPr>
        <w:t>similar to</w:t>
      </w:r>
      <w:proofErr w:type="gramEnd"/>
      <w:r>
        <w:rPr>
          <w:color w:val="000000" w:themeColor="text1"/>
          <w:u w:val="none"/>
        </w:rPr>
        <w:t xml:space="preserve"> other ground meat products. We also did not account for any additional ingredients being added to the product.</w:t>
      </w:r>
      <w:r w:rsidR="00B277C2">
        <w:rPr>
          <w:color w:val="000000" w:themeColor="text1"/>
          <w:u w:val="none"/>
        </w:rPr>
        <w:t xml:space="preserve"> Cellular propagation technology could potentially be applied for </w:t>
      </w:r>
      <w:r w:rsidR="00B277C2">
        <w:rPr>
          <w:u w:val="none"/>
        </w:rPr>
        <w:t xml:space="preserve">myoblasts/MSC </w:t>
      </w:r>
      <w:r w:rsidR="00B277C2">
        <w:rPr>
          <w:color w:val="000000" w:themeColor="text1"/>
          <w:u w:val="none"/>
        </w:rPr>
        <w:t xml:space="preserve">propagation. </w:t>
      </w:r>
      <w:proofErr w:type="spellStart"/>
      <w:r w:rsidR="00B277C2" w:rsidRPr="00100815">
        <w:rPr>
          <w:color w:val="000000" w:themeColor="text1"/>
          <w:u w:val="none"/>
        </w:rPr>
        <w:t>Cytodex</w:t>
      </w:r>
      <w:proofErr w:type="spellEnd"/>
      <w:r w:rsidR="00B277C2" w:rsidRPr="00100815">
        <w:rPr>
          <w:color w:val="000000" w:themeColor="text1"/>
          <w:u w:val="none"/>
        </w:rPr>
        <w:t>® 1 microcarriers</w:t>
      </w:r>
      <w:r w:rsidR="00B277C2">
        <w:rPr>
          <w:color w:val="000000" w:themeColor="text1"/>
          <w:u w:val="none"/>
        </w:rPr>
        <w:t xml:space="preserve"> have been employed for bovine myoblasts proliferation and achieved a cell concentration of approximately 9x10</w:t>
      </w:r>
      <w:r w:rsidR="00B277C2" w:rsidRPr="00CF1F72">
        <w:rPr>
          <w:color w:val="000000" w:themeColor="text1"/>
          <w:u w:val="none"/>
          <w:vertAlign w:val="superscript"/>
        </w:rPr>
        <w:t xml:space="preserve">6 </w:t>
      </w:r>
      <w:r w:rsidR="00B277C2">
        <w:rPr>
          <w:color w:val="000000" w:themeColor="text1"/>
          <w:u w:val="none"/>
        </w:rPr>
        <w:t xml:space="preserve">cells/ml </w:t>
      </w:r>
      <w:r w:rsidR="00B277C2">
        <w:rPr>
          <w:color w:val="000000" w:themeColor="text1"/>
          <w:u w:val="none"/>
        </w:rPr>
        <w:fldChar w:fldCharType="begin" w:fldLock="1"/>
      </w:r>
      <w:r w:rsidR="006451D1">
        <w:rPr>
          <w:color w:val="000000" w:themeColor="text1"/>
          <w:u w:val="none"/>
        </w:rPr>
        <w:instrText>ADDIN CSL_CITATION {"citationItems":[{"id":"ITEM-1","itemData":{"DOI":"10.1007/s10616-017-0101-8","ISSN":"15730778","abstract":"For several tissue engineering applications, in particular food products, scaling up culture of mammalian cells is a necessary task. The prevailing method for large scale cell culture is the stirred tank bioreactor where anchor dependent cells are grown on microcarriers suspended in medium. We use a spinner flask system with cells grown on microcarriers to optimize the growth of bovine myoblasts. Freshly isolated primary cells were seeded on microcarriers (Synthemax®, CellBIND® and Cytodex® 1 MCs). In this study, we provide proof of principle that bovine myoblasts can be cultured on microcarriers. No major differences were observed between the three tested microcarriers, except that sparsely populated beads were more common with CellBIND® and Synthemax® II beads suggesting a slower initiation of exponential growth than on Cytodex®. We also provide direct evidence that bovine myoblasts display bead-to-bead transfer. A remarkable pick up of growth was observed by adding new MCs. Bovine myoblasts seem to behave like human mesenchymal stem cells. Thus, our results provide valuable data to further develop and scale-up the production of bovine myoblasts as a prerequisite for efficient and cost-effective development of cultured meat. Applicability to other anchorage dependent cells can extend the importance of these results to cell culture for medical tissue engineering or cell therapy.","author":[{"dropping-particle":"","family":"Verbruggen","given":"Sanne","non-dropping-particle":"","parse-names":false,"suffix":""},{"dropping-particle":"","family":"Luining","given":"Daan","non-dropping-particle":"","parse-names":false,"suffix":""},{"dropping-particle":"","family":"Essen","given":"Anon","non-dropping-particle":"van","parse-names":false,"suffix":""},{"dropping-particle":"","family":"Post","given":"Mark J.","non-dropping-particle":"","parse-names":false,"suffix":""}],"container-title":"Cytotechnology","id":"ITEM-1","issue":"2","issued":{"date-parts":[["2018","4","1"]]},"page":"503-512","publisher":"Springer Netherlands","title":"Bovine myoblast cell production in a microcarriers-based system","type":"article-journal","volume":"70"},"uris":["http://www.mendeley.com/documents/?uuid=fb6d85e8-4a7e-3db7-96fb-700c246e67bc"]}],"mendeley":{"formattedCitation":"&lt;sup&gt;39&lt;/sup&gt;","plainTextFormattedCitation":"39","previouslyFormattedCitation":"&lt;sup&gt;16&lt;/sup&gt;"},"properties":{"noteIndex":0},"schema":"https://github.com/citation-style-language/schema/raw/master/csl-citation.json"}</w:instrText>
      </w:r>
      <w:r w:rsidR="00B277C2">
        <w:rPr>
          <w:color w:val="000000" w:themeColor="text1"/>
          <w:u w:val="none"/>
        </w:rPr>
        <w:fldChar w:fldCharType="separate"/>
      </w:r>
      <w:r w:rsidR="006451D1" w:rsidRPr="006451D1">
        <w:rPr>
          <w:noProof/>
          <w:color w:val="000000" w:themeColor="text1"/>
          <w:u w:val="none"/>
          <w:vertAlign w:val="superscript"/>
        </w:rPr>
        <w:t>39</w:t>
      </w:r>
      <w:r w:rsidR="00B277C2">
        <w:rPr>
          <w:color w:val="000000" w:themeColor="text1"/>
          <w:u w:val="none"/>
        </w:rPr>
        <w:fldChar w:fldCharType="end"/>
      </w:r>
      <w:r w:rsidR="00B277C2">
        <w:rPr>
          <w:color w:val="000000" w:themeColor="text1"/>
          <w:u w:val="none"/>
        </w:rPr>
        <w:t>. Our model does not account for this technology or any additional propagation technology which may increase capital or operating expenses.</w:t>
      </w:r>
      <w:r>
        <w:rPr>
          <w:color w:val="000000" w:themeColor="text1"/>
          <w:u w:val="none"/>
        </w:rPr>
        <w:t xml:space="preserve"> It has</w:t>
      </w:r>
      <w:r w:rsidR="00B277C2">
        <w:rPr>
          <w:color w:val="000000" w:themeColor="text1"/>
          <w:u w:val="none"/>
        </w:rPr>
        <w:t xml:space="preserve"> </w:t>
      </w:r>
      <w:r w:rsidR="00A95F63">
        <w:rPr>
          <w:color w:val="000000" w:themeColor="text1"/>
          <w:u w:val="none"/>
        </w:rPr>
        <w:t>also</w:t>
      </w:r>
      <w:r>
        <w:rPr>
          <w:color w:val="000000" w:themeColor="text1"/>
          <w:u w:val="none"/>
        </w:rPr>
        <w:t xml:space="preserve"> been reported that bovine muscle satellite cells have been cultured with hemoglobin and myoglobin</w:t>
      </w:r>
      <w:r>
        <w:rPr>
          <w:color w:val="000000" w:themeColor="text1"/>
          <w:u w:val="none"/>
        </w:rPr>
        <w:fldChar w:fldCharType="begin" w:fldLock="1"/>
      </w:r>
      <w:r w:rsidR="006451D1">
        <w:rPr>
          <w:color w:val="000000" w:themeColor="text1"/>
          <w:u w:val="none"/>
        </w:rPr>
        <w:instrText>ADDIN CSL_CITATION {"citationItems":[{"id":"ITEM-1","itemData":{"DOI":"10.3390/foods8100521","ISSN":"2304-8158","abstract":"&lt;p&gt;Skeletal muscle-tissue engineering can be applied to produce cell-based meat for human consumption, but growth parameters need to be optimized for efficient production and similarity to traditional meat. The addition of heme proteins to plant-based meat alternatives was recently shown to increase meat-like flavor and natural color. To evaluate whether heme proteins also have a positive effect on cell-based meat production, bovine muscle satellite cells (BSCs) were grown in the presence of hemoglobin (Hb) or myoglobin (Mb) for up to nine days in a fibrin hydrogel along 3D-printed anchor-point constructs to generate bioartificial muscles (BAMs). The influence of heme proteins on cell proliferation, tissue development, and tissue color was analyzed. We found that the proliferation and metabolic activity of BSCs was significantly increased when Mb was added, while Hb had no, or a slightly negative, effect. Hb and, in particular, Mb application led to a very similar color of BAMs compared to cooked beef, which was not noticeable in groups without added heme proteins. Taken together, these results indicate a potential benefit of adding Mb to cell culture media for increased proliferation and adding Mb or Hb for the coloration of cell-based meat.&lt;/p&gt;","author":[{"dropping-particle":"","family":"Simsa","given":"Robin","non-dropping-particle":"","parse-names":false,"suffix":""},{"dropping-particle":"","family":"Yuen","given":"John","non-dropping-particle":"","parse-names":false,"suffix":""},{"dropping-particle":"","family":"Stout","given":"Andrew","non-dropping-particle":"","parse-names":false,"suffix":""},{"dropping-particle":"","family":"Rubio","given":"Natalie","non-dropping-particle":"","parse-names":false,"suffix":""},{"dropping-particle":"","family":"Fogelstrand","given":"Per","non-dropping-particle":"","parse-names":false,"suffix":""},{"dropping-particle":"","family":"Kaplan","given":"David L.","non-dropping-particle":"","parse-names":false,"suffix":""}],"container-title":"Foods","id":"ITEM-1","issue":"10","issued":{"date-parts":[["2019","10","21"]]},"page":"521","publisher":"MDPI Multidisciplinary Digital Publishing Institute","title":"Extracellular Heme Proteins Influence Bovine Myosatellite Cell Proliferation and the Color of Cell-Based Meat","type":"article-journal","volume":"8"},"uris":["http://www.mendeley.com/documents/?uuid=09316487-8a89-3e21-8506-f7a30e2fb798"]}],"mendeley":{"formattedCitation":"&lt;sup&gt;40&lt;/sup&gt;","plainTextFormattedCitation":"40","previouslyFormattedCitation":"&lt;sup&gt;38&lt;/sup&gt;"},"properties":{"noteIndex":0},"schema":"https://github.com/citation-style-language/schema/raw/master/csl-citation.json"}</w:instrText>
      </w:r>
      <w:r>
        <w:rPr>
          <w:color w:val="000000" w:themeColor="text1"/>
          <w:u w:val="none"/>
        </w:rPr>
        <w:fldChar w:fldCharType="separate"/>
      </w:r>
      <w:r w:rsidR="006451D1" w:rsidRPr="006451D1">
        <w:rPr>
          <w:noProof/>
          <w:color w:val="000000" w:themeColor="text1"/>
          <w:u w:val="none"/>
          <w:vertAlign w:val="superscript"/>
        </w:rPr>
        <w:t>40</w:t>
      </w:r>
      <w:r>
        <w:rPr>
          <w:color w:val="000000" w:themeColor="text1"/>
          <w:u w:val="none"/>
        </w:rPr>
        <w:fldChar w:fldCharType="end"/>
      </w:r>
      <w:r>
        <w:rPr>
          <w:color w:val="000000" w:themeColor="text1"/>
          <w:u w:val="none"/>
        </w:rPr>
        <w:t>. Costs associated with additional ingredients or media supplementation have not been accounted for and could substantially increase the annual operating expenses</w:t>
      </w:r>
    </w:p>
    <w:p w14:paraId="09989BCA" w14:textId="77777777" w:rsidR="00597B50" w:rsidRDefault="00597B50" w:rsidP="00B9440A">
      <w:pPr>
        <w:pStyle w:val="SMSubheading"/>
        <w:rPr>
          <w:u w:val="single"/>
        </w:rPr>
      </w:pPr>
    </w:p>
    <w:p w14:paraId="0EE46098" w14:textId="1889261E" w:rsidR="00F74F95" w:rsidRDefault="001408AF" w:rsidP="00B9440A">
      <w:pPr>
        <w:pStyle w:val="SMSubheading"/>
        <w:rPr>
          <w:u w:val="single"/>
        </w:rPr>
      </w:pPr>
      <w:r w:rsidRPr="00D45246">
        <w:rPr>
          <w:u w:val="single"/>
        </w:rPr>
        <w:t xml:space="preserve">Variables </w:t>
      </w:r>
      <w:r w:rsidR="002C3522">
        <w:rPr>
          <w:u w:val="single"/>
        </w:rPr>
        <w:t xml:space="preserve">list </w:t>
      </w:r>
    </w:p>
    <w:p w14:paraId="5E062C42" w14:textId="0B3B99EE" w:rsidR="00A76D52" w:rsidRDefault="00A76D52" w:rsidP="00B9440A">
      <w:pPr>
        <w:pStyle w:val="SMSubheading"/>
        <w:rPr>
          <w:u w:val="single"/>
        </w:rPr>
      </w:pPr>
    </w:p>
    <w:p w14:paraId="088CEA2C" w14:textId="7EECB2AD" w:rsidR="002C3522" w:rsidRDefault="002C3522" w:rsidP="00B9440A">
      <w:pPr>
        <w:pStyle w:val="SMSubheading"/>
        <w:rPr>
          <w:u w:val="none"/>
        </w:rPr>
      </w:pPr>
      <w:r>
        <w:rPr>
          <w:u w:val="none"/>
        </w:rPr>
        <w:t xml:space="preserve">Variables are listed in the order they appear in the equations. </w:t>
      </w:r>
    </w:p>
    <w:p w14:paraId="598F8E35" w14:textId="77777777" w:rsidR="009260E8" w:rsidRDefault="009260E8" w:rsidP="00B9440A">
      <w:pPr>
        <w:pStyle w:val="SMSubheading"/>
        <w:rPr>
          <w:u w:val="none"/>
        </w:rPr>
      </w:pPr>
    </w:p>
    <w:p w14:paraId="58FBB0ED" w14:textId="77777777" w:rsidR="002C3522" w:rsidRDefault="00B00F70" w:rsidP="002C3522">
      <w:pPr>
        <w:pStyle w:val="SMSubheading"/>
        <w:rPr>
          <w:u w:val="none"/>
        </w:rPr>
      </w:pPr>
      <m:oMath>
        <m:sSub>
          <m:sSubPr>
            <m:ctrlPr>
              <w:rPr>
                <w:rFonts w:ascii="Cambria Math" w:hAnsi="Cambria Math"/>
                <w:i/>
                <w:u w:val="none"/>
              </w:rPr>
            </m:ctrlPr>
          </m:sSubPr>
          <m:e>
            <m:r>
              <w:rPr>
                <w:rFonts w:ascii="Cambria Math" w:hAnsi="Cambria Math"/>
              </w:rPr>
              <m:t>t</m:t>
            </m:r>
          </m:e>
          <m:sub>
            <m:r>
              <w:rPr>
                <w:rFonts w:ascii="Cambria Math" w:hAnsi="Cambria Math"/>
              </w:rPr>
              <m:t>b</m:t>
            </m:r>
          </m:sub>
        </m:sSub>
      </m:oMath>
      <w:r w:rsidR="002C3522">
        <w:rPr>
          <w:u w:val="none"/>
        </w:rPr>
        <w:t>= time of batch (h)</w:t>
      </w:r>
    </w:p>
    <w:p w14:paraId="4ABF6277" w14:textId="77777777" w:rsidR="002C3522" w:rsidRPr="00D44765" w:rsidRDefault="00B00F70" w:rsidP="002C3522">
      <m:oMath>
        <m:sSub>
          <m:sSubPr>
            <m:ctrlPr>
              <w:rPr>
                <w:rFonts w:ascii="Cambria Math" w:hAnsi="Cambria Math"/>
                <w:i/>
              </w:rPr>
            </m:ctrlPr>
          </m:sSubPr>
          <m:e>
            <m:r>
              <w:rPr>
                <w:rFonts w:ascii="Cambria Math" w:hAnsi="Cambria Math"/>
              </w:rPr>
              <m:t>t</m:t>
            </m:r>
          </m:e>
          <m:sub>
            <m:r>
              <w:rPr>
                <w:rFonts w:ascii="Cambria Math" w:hAnsi="Cambria Math"/>
              </w:rPr>
              <m:t>gf</m:t>
            </m:r>
          </m:sub>
        </m:sSub>
      </m:oMath>
      <w:r w:rsidR="002C3522" w:rsidRPr="00A76D52">
        <w:t>=</w:t>
      </w:r>
      <w:r w:rsidR="002C3522">
        <w:t xml:space="preserve"> </w:t>
      </w:r>
      <w:r w:rsidR="002C3522" w:rsidRPr="00A76D52">
        <w:t>Time growth phase ends (h)</w:t>
      </w:r>
    </w:p>
    <w:p w14:paraId="2B315E6D" w14:textId="77777777" w:rsidR="002C3522" w:rsidRPr="00A2680E" w:rsidRDefault="00B00F70" w:rsidP="002C3522">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2C3522" w:rsidRPr="00A76D52">
        <w:t>= Time of maturation phase</w:t>
      </w:r>
      <w:r w:rsidR="002C3522">
        <w:t xml:space="preserve"> </w:t>
      </w:r>
      <w:r w:rsidR="002C3522" w:rsidRPr="00A76D52">
        <w:t xml:space="preserve">(h)  </w:t>
      </w:r>
    </w:p>
    <w:p w14:paraId="2000445B" w14:textId="256AB721" w:rsidR="002C3522" w:rsidRPr="00A76D52" w:rsidRDefault="00B00F70" w:rsidP="002C3522">
      <w:pPr>
        <w:pStyle w:val="SMSubheading"/>
        <w:rPr>
          <w:u w:val="none"/>
        </w:rPr>
      </w:pPr>
      <m:oMath>
        <m:sSub>
          <m:sSubPr>
            <m:ctrlPr>
              <w:rPr>
                <w:rFonts w:ascii="Cambria Math" w:hAnsi="Cambria Math"/>
                <w:i/>
                <w:u w:val="none"/>
              </w:rPr>
            </m:ctrlPr>
          </m:sSubPr>
          <m:e>
            <m:r>
              <w:rPr>
                <w:rFonts w:ascii="Cambria Math" w:hAnsi="Cambria Math"/>
              </w:rPr>
              <m:t>F</m:t>
            </m:r>
          </m:e>
          <m:sub>
            <m:r>
              <w:rPr>
                <w:rFonts w:ascii="Cambria Math" w:hAnsi="Cambria Math"/>
              </w:rPr>
              <m:t>c</m:t>
            </m:r>
          </m:sub>
        </m:sSub>
      </m:oMath>
      <w:r w:rsidR="002C3522" w:rsidRPr="00A76D52">
        <w:rPr>
          <w:u w:val="none"/>
        </w:rPr>
        <w:t>= Final concentration of cells in bioreactor (cells</w:t>
      </w:r>
      <w:r w:rsidR="00A65FE4">
        <w:rPr>
          <w:u w:val="none"/>
        </w:rPr>
        <w:t xml:space="preserve"> </w:t>
      </w:r>
      <w:r w:rsidR="002C3522" w:rsidRPr="00A76D52">
        <w:rPr>
          <w:u w:val="none"/>
        </w:rPr>
        <w:t>L</w:t>
      </w:r>
      <w:r w:rsidR="00A65FE4" w:rsidRPr="00A65FE4">
        <w:rPr>
          <w:u w:val="none"/>
          <w:vertAlign w:val="superscript"/>
        </w:rPr>
        <w:t>-1</w:t>
      </w:r>
      <w:r w:rsidR="002C3522" w:rsidRPr="00A76D52">
        <w:rPr>
          <w:u w:val="none"/>
        </w:rPr>
        <w:t>)</w:t>
      </w:r>
    </w:p>
    <w:p w14:paraId="454B18D8" w14:textId="77777777" w:rsidR="002C3522" w:rsidRDefault="00B00F70" w:rsidP="002C3522">
      <w:pPr>
        <w:pStyle w:val="SMSubheading"/>
        <w:rPr>
          <w:u w:val="none"/>
        </w:rPr>
      </w:pPr>
      <m:oMath>
        <m:sSub>
          <m:sSubPr>
            <m:ctrlPr>
              <w:rPr>
                <w:rFonts w:ascii="Cambria Math" w:hAnsi="Cambria Math"/>
                <w:i/>
                <w:u w:val="none"/>
              </w:rPr>
            </m:ctrlPr>
          </m:sSubPr>
          <m:e>
            <m:r>
              <w:rPr>
                <w:rFonts w:ascii="Cambria Math" w:hAnsi="Cambria Math"/>
              </w:rPr>
              <m:t>B</m:t>
            </m:r>
          </m:e>
          <m:sub>
            <m:r>
              <w:rPr>
                <w:rFonts w:ascii="Cambria Math" w:hAnsi="Cambria Math"/>
              </w:rPr>
              <m:t>v</m:t>
            </m:r>
          </m:sub>
        </m:sSub>
      </m:oMath>
      <w:r w:rsidR="002C3522">
        <w:rPr>
          <w:u w:val="none"/>
        </w:rPr>
        <w:t>= Bioreactor working volume (L)</w:t>
      </w:r>
    </w:p>
    <w:p w14:paraId="6D0502BD" w14:textId="77777777" w:rsidR="002C3522" w:rsidRDefault="00B00F70" w:rsidP="002C3522">
      <w:pPr>
        <w:pStyle w:val="SMSubheading"/>
        <w:rPr>
          <w:u w:val="none"/>
        </w:rPr>
      </w:pPr>
      <m:oMath>
        <m:sSub>
          <m:sSubPr>
            <m:ctrlPr>
              <w:rPr>
                <w:rFonts w:ascii="Cambria Math" w:hAnsi="Cambria Math"/>
                <w:i/>
                <w:u w:val="none"/>
              </w:rPr>
            </m:ctrlPr>
          </m:sSubPr>
          <m:e>
            <m:r>
              <w:rPr>
                <w:rFonts w:ascii="Cambria Math" w:hAnsi="Cambria Math"/>
              </w:rPr>
              <m:t>N</m:t>
            </m:r>
          </m:e>
          <m:sub>
            <m:r>
              <w:rPr>
                <w:rFonts w:ascii="Cambria Math" w:hAnsi="Cambria Math"/>
              </w:rPr>
              <m:t>c</m:t>
            </m:r>
          </m:sub>
        </m:sSub>
      </m:oMath>
      <w:r w:rsidR="002C3522">
        <w:rPr>
          <w:u w:val="none"/>
        </w:rPr>
        <w:t xml:space="preserve">= Total number of cells in bioreactor (cells) </w:t>
      </w:r>
    </w:p>
    <w:p w14:paraId="7446F88E" w14:textId="77777777" w:rsidR="002C3522" w:rsidRDefault="00B00F70" w:rsidP="002C3522">
      <w:pPr>
        <w:pStyle w:val="SMSubheading"/>
        <w:rPr>
          <w:u w:val="none"/>
        </w:rPr>
      </w:pPr>
      <m:oMath>
        <m:sSub>
          <m:sSubPr>
            <m:ctrlPr>
              <w:rPr>
                <w:rFonts w:ascii="Cambria Math" w:hAnsi="Cambria Math"/>
                <w:i/>
                <w:u w:val="none"/>
              </w:rPr>
            </m:ctrlPr>
          </m:sSubPr>
          <m:e>
            <m:r>
              <w:rPr>
                <w:rFonts w:ascii="Cambria Math" w:hAnsi="Cambria Math"/>
              </w:rPr>
              <m:t>V</m:t>
            </m:r>
          </m:e>
          <m:sub>
            <m:r>
              <w:rPr>
                <w:rFonts w:ascii="Cambria Math" w:hAnsi="Cambria Math"/>
              </w:rPr>
              <m:t>c</m:t>
            </m:r>
          </m:sub>
        </m:sSub>
      </m:oMath>
      <w:r w:rsidR="002C3522">
        <w:rPr>
          <w:u w:val="none"/>
        </w:rPr>
        <w:t>= Volume of single cell (m</w:t>
      </w:r>
      <w:r w:rsidR="002C3522">
        <w:rPr>
          <w:u w:val="none"/>
          <w:vertAlign w:val="superscript"/>
        </w:rPr>
        <w:t>3</w:t>
      </w:r>
      <w:r w:rsidR="002C3522">
        <w:rPr>
          <w:u w:val="none"/>
        </w:rPr>
        <w:t xml:space="preserve"> cell</w:t>
      </w:r>
      <w:r w:rsidR="002C3522">
        <w:rPr>
          <w:u w:val="none"/>
          <w:vertAlign w:val="superscript"/>
        </w:rPr>
        <w:t>-1</w:t>
      </w:r>
      <w:r w:rsidR="002C3522">
        <w:rPr>
          <w:u w:val="none"/>
        </w:rPr>
        <w:t>)</w:t>
      </w:r>
    </w:p>
    <w:p w14:paraId="61BA4F01" w14:textId="77777777" w:rsidR="002C3522" w:rsidRDefault="002C3522" w:rsidP="002C3522">
      <w:pPr>
        <w:pStyle w:val="SMSubheading"/>
        <w:rPr>
          <w:u w:val="none"/>
        </w:rPr>
      </w:pPr>
      <m:oMath>
        <m:r>
          <w:rPr>
            <w:rFonts w:ascii="Cambria Math" w:hAnsi="Cambria Math"/>
            <w:u w:val="none"/>
          </w:rPr>
          <m:t>V</m:t>
        </m:r>
      </m:oMath>
      <w:r>
        <w:rPr>
          <w:u w:val="none"/>
        </w:rPr>
        <w:t>= Volume (m</w:t>
      </w:r>
      <w:r>
        <w:rPr>
          <w:u w:val="none"/>
          <w:vertAlign w:val="superscript"/>
        </w:rPr>
        <w:t>3</w:t>
      </w:r>
      <w:r>
        <w:rPr>
          <w:u w:val="none"/>
        </w:rPr>
        <w:t>)</w:t>
      </w:r>
    </w:p>
    <w:p w14:paraId="4375B719" w14:textId="77777777" w:rsidR="002C3522" w:rsidRPr="00A76D52" w:rsidRDefault="00B00F70" w:rsidP="002C3522">
      <w:pPr>
        <w:pStyle w:val="SMSubheading"/>
        <w:rPr>
          <w:u w:val="none"/>
        </w:rPr>
      </w:pPr>
      <m:oMath>
        <m:sSub>
          <m:sSubPr>
            <m:ctrlPr>
              <w:rPr>
                <w:rFonts w:ascii="Cambria Math" w:hAnsi="Cambria Math"/>
                <w:i/>
                <w:u w:val="none"/>
              </w:rPr>
            </m:ctrlPr>
          </m:sSubPr>
          <m:e>
            <m:r>
              <w:rPr>
                <w:rFonts w:ascii="Cambria Math" w:hAnsi="Cambria Math"/>
                <w:u w:val="none"/>
              </w:rPr>
              <m:t>ρ</m:t>
            </m:r>
          </m:e>
          <m:sub>
            <m:r>
              <w:rPr>
                <w:rFonts w:ascii="Cambria Math" w:hAnsi="Cambria Math"/>
                <w:u w:val="none"/>
              </w:rPr>
              <m:t>c</m:t>
            </m:r>
          </m:sub>
        </m:sSub>
      </m:oMath>
      <w:r w:rsidR="002C3522">
        <w:rPr>
          <w:u w:val="none"/>
        </w:rPr>
        <w:t>= Density of muscle cell (kg m</w:t>
      </w:r>
      <w:r w:rsidR="002C3522">
        <w:rPr>
          <w:u w:val="none"/>
          <w:vertAlign w:val="superscript"/>
        </w:rPr>
        <w:t>3</w:t>
      </w:r>
      <w:r w:rsidR="002C3522">
        <w:rPr>
          <w:u w:val="none"/>
        </w:rPr>
        <w:t>)</w:t>
      </w:r>
    </w:p>
    <w:p w14:paraId="15FE1CD7" w14:textId="77777777" w:rsidR="002C3522" w:rsidRDefault="00B00F70" w:rsidP="002C3522">
      <w:pPr>
        <w:pStyle w:val="SMSubheading"/>
        <w:rPr>
          <w:u w:val="none"/>
        </w:rPr>
      </w:pPr>
      <m:oMath>
        <m:sSub>
          <m:sSubPr>
            <m:ctrlPr>
              <w:rPr>
                <w:rFonts w:ascii="Cambria Math" w:hAnsi="Cambria Math"/>
                <w:i/>
                <w:u w:val="none"/>
              </w:rPr>
            </m:ctrlPr>
          </m:sSubPr>
          <m:e>
            <m:r>
              <w:rPr>
                <w:rFonts w:ascii="Cambria Math" w:hAnsi="Cambria Math"/>
                <w:u w:val="none"/>
              </w:rPr>
              <m:t>M</m:t>
            </m:r>
          </m:e>
          <m:sub>
            <m:r>
              <w:rPr>
                <w:rFonts w:ascii="Cambria Math" w:hAnsi="Cambria Math"/>
                <w:u w:val="none"/>
              </w:rPr>
              <m:t>b</m:t>
            </m:r>
          </m:sub>
        </m:sSub>
      </m:oMath>
      <w:r w:rsidR="002C3522">
        <w:rPr>
          <w:u w:val="none"/>
        </w:rPr>
        <w:t>= mass of ACBM produced per batch (kg batch</w:t>
      </w:r>
      <w:r w:rsidR="002C3522">
        <w:rPr>
          <w:u w:val="none"/>
          <w:vertAlign w:val="superscript"/>
        </w:rPr>
        <w:t>-1</w:t>
      </w:r>
      <w:r w:rsidR="002C3522">
        <w:rPr>
          <w:u w:val="none"/>
        </w:rPr>
        <w:t xml:space="preserve">) </w:t>
      </w:r>
    </w:p>
    <w:p w14:paraId="50A52704" w14:textId="77777777" w:rsidR="002C3522" w:rsidRDefault="00B00F70" w:rsidP="002C3522">
      <w:pPr>
        <w:pStyle w:val="SMSubheading"/>
        <w:rPr>
          <w:u w:val="none"/>
        </w:rPr>
      </w:pPr>
      <m:oMath>
        <m:sSub>
          <m:sSubPr>
            <m:ctrlPr>
              <w:rPr>
                <w:rFonts w:ascii="Cambria Math" w:eastAsiaTheme="minorEastAsia" w:hAnsi="Cambria Math"/>
                <w:i/>
                <w:u w:val="none"/>
              </w:rPr>
            </m:ctrlPr>
          </m:sSubPr>
          <m:e>
            <m:r>
              <w:rPr>
                <w:rFonts w:ascii="Cambria Math" w:eastAsiaTheme="minorEastAsia" w:hAnsi="Cambria Math"/>
              </w:rPr>
              <m:t>b</m:t>
            </m:r>
          </m:e>
          <m:sub>
            <m:r>
              <w:rPr>
                <w:rFonts w:ascii="Cambria Math" w:eastAsiaTheme="minorEastAsia" w:hAnsi="Cambria Math"/>
              </w:rPr>
              <m:t>BY</m:t>
            </m:r>
          </m:sub>
        </m:sSub>
      </m:oMath>
      <w:r w:rsidR="002C3522">
        <w:rPr>
          <w:u w:val="none"/>
        </w:rPr>
        <w:t>= Number of batches a single bioreactor can produce in year (batches year</w:t>
      </w:r>
      <w:r w:rsidR="002C3522">
        <w:rPr>
          <w:u w:val="none"/>
          <w:vertAlign w:val="superscript"/>
        </w:rPr>
        <w:t>-1</w:t>
      </w:r>
      <w:r w:rsidR="002C3522">
        <w:rPr>
          <w:u w:val="none"/>
        </w:rPr>
        <w:t>)</w:t>
      </w:r>
    </w:p>
    <w:p w14:paraId="6AD6A628" w14:textId="77777777" w:rsidR="002C3522" w:rsidRDefault="00B00F70" w:rsidP="002C3522">
      <w:pPr>
        <w:pStyle w:val="SMSubheading"/>
        <w:rPr>
          <w:u w:val="none"/>
        </w:rPr>
      </w:pPr>
      <m:oMath>
        <m:sSub>
          <m:sSubPr>
            <m:ctrlPr>
              <w:rPr>
                <w:rFonts w:ascii="Cambria Math" w:eastAsiaTheme="minorEastAsia" w:hAnsi="Cambria Math"/>
                <w:i/>
                <w:u w:val="none"/>
              </w:rPr>
            </m:ctrlPr>
          </m:sSubPr>
          <m:e>
            <m:r>
              <w:rPr>
                <w:rFonts w:ascii="Cambria Math" w:eastAsiaTheme="minorEastAsia" w:hAnsi="Cambria Math"/>
              </w:rPr>
              <m:t>M</m:t>
            </m:r>
          </m:e>
          <m:sub>
            <m:r>
              <w:rPr>
                <w:rFonts w:ascii="Cambria Math" w:eastAsiaTheme="minorEastAsia" w:hAnsi="Cambria Math"/>
              </w:rPr>
              <m:t>BY</m:t>
            </m:r>
          </m:sub>
        </m:sSub>
      </m:oMath>
      <w:r w:rsidR="002C3522">
        <w:rPr>
          <w:u w:val="none"/>
        </w:rPr>
        <w:t>= Mass of ACBM a bioreactor can produce in a year (kg year</w:t>
      </w:r>
      <w:r w:rsidR="002C3522">
        <w:rPr>
          <w:u w:val="none"/>
          <w:vertAlign w:val="superscript"/>
        </w:rPr>
        <w:t>-1</w:t>
      </w:r>
      <w:r w:rsidR="002C3522">
        <w:rPr>
          <w:u w:val="none"/>
        </w:rPr>
        <w:t>)</w:t>
      </w:r>
    </w:p>
    <w:p w14:paraId="47B14757" w14:textId="4498F8BC" w:rsidR="002C3522" w:rsidRDefault="00B00F70" w:rsidP="002C3522">
      <w:pPr>
        <w:pStyle w:val="SMSubheading"/>
        <w:rPr>
          <w:u w:val="none"/>
        </w:rPr>
      </w:pPr>
      <m:oMath>
        <m:sSub>
          <m:sSubPr>
            <m:ctrlPr>
              <w:rPr>
                <w:rFonts w:ascii="Cambria Math" w:eastAsiaTheme="minorEastAsia" w:hAnsi="Cambria Math"/>
                <w:i/>
                <w:u w:val="none"/>
              </w:rPr>
            </m:ctrlPr>
          </m:sSubPr>
          <m:e>
            <m:r>
              <w:rPr>
                <w:rFonts w:ascii="Cambria Math" w:eastAsiaTheme="minorEastAsia" w:hAnsi="Cambria Math"/>
              </w:rPr>
              <m:t>M</m:t>
            </m:r>
          </m:e>
          <m:sub>
            <m:r>
              <w:rPr>
                <w:rFonts w:ascii="Cambria Math" w:eastAsiaTheme="minorEastAsia" w:hAnsi="Cambria Math"/>
              </w:rPr>
              <m:t>DY</m:t>
            </m:r>
          </m:sub>
        </m:sSub>
      </m:oMath>
      <w:r w:rsidR="002C3522">
        <w:rPr>
          <w:u w:val="none"/>
        </w:rPr>
        <w:t xml:space="preserve">= Desired annual mass of ABCM </w:t>
      </w:r>
      <w:r w:rsidR="007F25C6">
        <w:rPr>
          <w:u w:val="none"/>
        </w:rPr>
        <w:t>(kg)</w:t>
      </w:r>
    </w:p>
    <w:p w14:paraId="770AA35A" w14:textId="77777777" w:rsidR="002C3522" w:rsidRPr="00A76D52" w:rsidRDefault="00B00F70" w:rsidP="002C3522">
      <w:pPr>
        <w:pStyle w:val="SMSubheading"/>
        <w:rPr>
          <w:u w:val="none"/>
        </w:rPr>
      </w:pPr>
      <m:oMath>
        <m:sSub>
          <m:sSubPr>
            <m:ctrlPr>
              <w:rPr>
                <w:rFonts w:ascii="Cambria Math" w:eastAsiaTheme="minorEastAsia" w:hAnsi="Cambria Math"/>
                <w:i/>
                <w:u w:val="none"/>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u w:val="none"/>
          </w:rPr>
          <m:t xml:space="preserve"> </m:t>
        </m:r>
      </m:oMath>
      <w:r w:rsidR="002C3522">
        <w:rPr>
          <w:u w:val="none"/>
        </w:rPr>
        <w:t>= Total number of bioreactors required to annual production goal</w:t>
      </w:r>
    </w:p>
    <w:p w14:paraId="6E29B039" w14:textId="299278EE" w:rsidR="002C3522" w:rsidRPr="00A76D52"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eq</m:t>
            </m:r>
          </m:sub>
        </m:sSub>
      </m:oMath>
      <w:r w:rsidR="002C3522">
        <w:t xml:space="preserve">= </w:t>
      </w:r>
      <w:r w:rsidR="002C3522" w:rsidRPr="00A76D52">
        <w:t>Total equipment costs</w:t>
      </w:r>
      <w:r w:rsidR="007F25C6">
        <w:t xml:space="preserve"> (USD)</w:t>
      </w:r>
    </w:p>
    <w:p w14:paraId="505A76B6" w14:textId="64BBA43D" w:rsidR="002C3522" w:rsidRPr="00284639"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3522" w:rsidRPr="00A76D52">
        <w:t>=</w:t>
      </w:r>
      <w:r w:rsidR="002C3522">
        <w:t xml:space="preserve"> </w:t>
      </w:r>
      <w:r w:rsidR="002C3522" w:rsidRPr="00A76D52">
        <w:t>Fixed equipment cost</w:t>
      </w:r>
      <w:r w:rsidR="007F25C6">
        <w:t xml:space="preserve"> (USD)</w:t>
      </w:r>
    </w:p>
    <w:p w14:paraId="398915A2" w14:textId="77777777" w:rsidR="002C3522" w:rsidRPr="00E1657B"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Aj</m:t>
            </m:r>
          </m:sub>
        </m:sSub>
      </m:oMath>
      <w:r w:rsidR="002C3522">
        <w:t xml:space="preserve">= </w:t>
      </w:r>
      <w:r w:rsidR="002C3522" w:rsidRPr="00A76D52">
        <w:t>Adjusted value factor for equipment j</w:t>
      </w:r>
    </w:p>
    <w:p w14:paraId="5B0FC8CF" w14:textId="77777777" w:rsidR="002C3522" w:rsidRPr="00294C30"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Uj</m:t>
            </m:r>
          </m:sub>
        </m:sSub>
        <m:r>
          <w:rPr>
            <w:rFonts w:ascii="Cambria Math" w:hAnsi="Cambria Math"/>
          </w:rPr>
          <m:t xml:space="preserve"> </m:t>
        </m:r>
      </m:oMath>
      <w:r w:rsidR="002C3522">
        <w:t xml:space="preserve">= </w:t>
      </w:r>
      <w:r w:rsidR="002C3522" w:rsidRPr="00A76D52">
        <w:t>Unit costs for equipment j</w:t>
      </w:r>
    </w:p>
    <w:p w14:paraId="079788B1" w14:textId="77777777" w:rsidR="002C3522" w:rsidRPr="00712691" w:rsidRDefault="00B00F70" w:rsidP="002C3522">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2C3522" w:rsidRPr="00A76D52">
        <w:t>=</w:t>
      </w:r>
      <w:r w:rsidR="002C3522">
        <w:t xml:space="preserve"> </w:t>
      </w:r>
      <w:r w:rsidR="002C3522" w:rsidRPr="00A76D52">
        <w:t>Base unit for equipment j</w:t>
      </w:r>
    </w:p>
    <w:p w14:paraId="5B639975" w14:textId="77777777" w:rsidR="002C3522" w:rsidRDefault="00B00F70" w:rsidP="002C3522">
      <m:oMath>
        <m:sSub>
          <m:sSubPr>
            <m:ctrlPr>
              <w:rPr>
                <w:rFonts w:ascii="Cambria Math" w:hAnsi="Cambria Math"/>
                <w:i/>
              </w:rPr>
            </m:ctrlPr>
          </m:sSubPr>
          <m:e>
            <m:r>
              <w:rPr>
                <w:rFonts w:ascii="Cambria Math" w:hAnsi="Cambria Math"/>
              </w:rPr>
              <m:t>U</m:t>
            </m:r>
          </m:e>
          <m:sub>
            <m:r>
              <w:rPr>
                <w:rFonts w:ascii="Cambria Math" w:hAnsi="Cambria Math"/>
              </w:rPr>
              <m:t>aj</m:t>
            </m:r>
          </m:sub>
        </m:sSub>
      </m:oMath>
      <w:r w:rsidR="002C3522" w:rsidRPr="00A76D52">
        <w:t>=</w:t>
      </w:r>
      <w:r w:rsidR="002C3522">
        <w:t xml:space="preserve"> </w:t>
      </w:r>
      <w:r w:rsidR="002C3522" w:rsidRPr="00A76D52">
        <w:t>Actual unit for equipment j</w:t>
      </w:r>
    </w:p>
    <w:p w14:paraId="17030F53" w14:textId="77777777" w:rsidR="002C3522" w:rsidRPr="00A76D52" w:rsidRDefault="00B00F70" w:rsidP="002C3522">
      <w:pPr>
        <w:ind w:left="720" w:hanging="720"/>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C3522" w:rsidRPr="00A76D52">
        <w:t>=</w:t>
      </w:r>
      <w:r w:rsidR="002C3522">
        <w:t xml:space="preserve"> </w:t>
      </w:r>
      <w:r w:rsidR="002C3522" w:rsidRPr="00A76D52">
        <w:t>Scale factor for equipment j</w:t>
      </w:r>
      <w:r w:rsidR="002C3522">
        <w:t xml:space="preserve"> </w:t>
      </w:r>
    </w:p>
    <w:p w14:paraId="6B6F9341" w14:textId="77777777" w:rsidR="002C3522" w:rsidRPr="00A76D5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2C3522" w:rsidRPr="00A76D52">
        <w:t>=</w:t>
      </w:r>
      <w:r w:rsidR="002C3522">
        <w:t xml:space="preserve"> </w:t>
      </w:r>
      <w:r w:rsidR="002C3522" w:rsidRPr="00A76D52">
        <w:t>Lang factor</w:t>
      </w:r>
    </w:p>
    <w:p w14:paraId="37651148" w14:textId="77777777" w:rsidR="002C3522" w:rsidRPr="00D360AF"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FM</m:t>
            </m:r>
          </m:sub>
        </m:sSub>
      </m:oMath>
      <w:r w:rsidR="002C3522" w:rsidRPr="00A76D52">
        <w:t>=</w:t>
      </w:r>
      <w:r w:rsidR="002C3522">
        <w:t xml:space="preserve"> </w:t>
      </w:r>
      <w:r w:rsidR="002C3522" w:rsidRPr="00A76D52">
        <w:t>Fixed manufacturing cost factor</w:t>
      </w:r>
    </w:p>
    <w:p w14:paraId="3B54BB7E" w14:textId="7A11A23E" w:rsidR="002C3522"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FM</m:t>
            </m:r>
          </m:sub>
        </m:sSub>
      </m:oMath>
      <w:r w:rsidR="002C3522" w:rsidRPr="00A76D52">
        <w:t>=</w:t>
      </w:r>
      <w:r w:rsidR="002C3522">
        <w:t xml:space="preserve"> </w:t>
      </w:r>
      <w:r w:rsidR="002C3522" w:rsidRPr="00A76D52">
        <w:t>Fixed manufacturing costs (USD)</w:t>
      </w:r>
    </w:p>
    <w:p w14:paraId="118A112C" w14:textId="7B2F310B" w:rsidR="00FF0B16" w:rsidRPr="00FF0B16"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op</m:t>
            </m:r>
          </m:sub>
        </m:sSub>
      </m:oMath>
      <w:r w:rsidR="00FF0B16">
        <w:t>= Annual operating costs (USD)</w:t>
      </w:r>
    </w:p>
    <w:p w14:paraId="3CA99D6D" w14:textId="77777777" w:rsidR="002C3522" w:rsidRPr="00A82E3E"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mY</m:t>
            </m:r>
          </m:sub>
        </m:sSub>
      </m:oMath>
      <w:r w:rsidR="002C3522" w:rsidRPr="00A76D52">
        <w:t>=</w:t>
      </w:r>
      <w:r w:rsidR="002C3522">
        <w:t xml:space="preserve"> </w:t>
      </w:r>
      <w:r w:rsidR="002C3522" w:rsidRPr="00A76D52">
        <w:t>Total annual costs of media (USD)</w:t>
      </w:r>
      <w:r w:rsidR="002C3522">
        <w:t xml:space="preserve"> </w:t>
      </w:r>
    </w:p>
    <w:p w14:paraId="52093178" w14:textId="77777777" w:rsidR="002C3522" w:rsidRPr="00A82E3E" w:rsidRDefault="00B00F70" w:rsidP="002C3522">
      <w:pPr>
        <w:jc w:val="both"/>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Y</m:t>
            </m:r>
          </m:sub>
        </m:sSub>
      </m:oMath>
      <w:r w:rsidR="002C3522" w:rsidRPr="00A76D52">
        <w:t>=</w:t>
      </w:r>
      <w:r w:rsidR="002C3522">
        <w:t xml:space="preserve"> </w:t>
      </w:r>
      <w:r w:rsidR="002C3522" w:rsidRPr="00A76D52">
        <w:t>Total annual costs of oxygen (USD)</w:t>
      </w:r>
    </w:p>
    <w:p w14:paraId="45BB9E63" w14:textId="77777777" w:rsidR="002C3522" w:rsidRPr="00E84110" w:rsidRDefault="00B00F70" w:rsidP="002C3522">
      <m:oMath>
        <m:sSub>
          <m:sSubPr>
            <m:ctrlPr>
              <w:rPr>
                <w:rFonts w:ascii="Cambria Math" w:hAnsi="Cambria Math"/>
                <w:i/>
              </w:rPr>
            </m:ctrlPr>
          </m:sSubPr>
          <m:e>
            <m:r>
              <w:rPr>
                <w:rFonts w:ascii="Cambria Math" w:hAnsi="Cambria Math"/>
              </w:rPr>
              <m:t>E</m:t>
            </m:r>
          </m:e>
          <m:sub>
            <m:r>
              <w:rPr>
                <w:rFonts w:ascii="Cambria Math" w:hAnsi="Cambria Math"/>
              </w:rPr>
              <m:t>Hm</m:t>
            </m:r>
          </m:sub>
        </m:sSub>
        <m:r>
          <w:rPr>
            <w:rFonts w:ascii="Cambria Math" w:hAnsi="Cambria Math"/>
          </w:rPr>
          <m:t xml:space="preserve"> </m:t>
        </m:r>
      </m:oMath>
      <w:r w:rsidR="002C3522" w:rsidRPr="00A76D52">
        <w:t xml:space="preserve">= Minimum energy required to heat media (kWh)  </w:t>
      </w:r>
    </w:p>
    <w:p w14:paraId="49B814FB" w14:textId="77777777" w:rsidR="002C3522" w:rsidRPr="00E84110" w:rsidRDefault="00B00F70" w:rsidP="002C3522">
      <m:oMath>
        <m:sSub>
          <m:sSubPr>
            <m:ctrlPr>
              <w:rPr>
                <w:rFonts w:ascii="Cambria Math" w:hAnsi="Cambria Math"/>
                <w:i/>
              </w:rPr>
            </m:ctrlPr>
          </m:sSubPr>
          <m:e>
            <m:r>
              <w:rPr>
                <w:rFonts w:ascii="Cambria Math" w:hAnsi="Cambria Math"/>
              </w:rPr>
              <m:t>E</m:t>
            </m:r>
          </m:e>
          <m:sub>
            <m:r>
              <w:rPr>
                <w:rFonts w:ascii="Cambria Math" w:hAnsi="Cambria Math"/>
              </w:rPr>
              <m:t>BR</m:t>
            </m:r>
          </m:sub>
        </m:sSub>
        <m:r>
          <w:rPr>
            <w:rFonts w:ascii="Cambria Math" w:hAnsi="Cambria Math"/>
          </w:rPr>
          <m:t xml:space="preserve"> </m:t>
        </m:r>
      </m:oMath>
      <w:r w:rsidR="002C3522" w:rsidRPr="00A76D52">
        <w:t>=</w:t>
      </w:r>
      <w:r w:rsidR="002C3522">
        <w:t xml:space="preserve"> </w:t>
      </w:r>
      <w:r w:rsidR="002C3522" w:rsidRPr="00A76D52">
        <w:t>Minimum energy required bioreactor heat removal (kWh)</w:t>
      </w:r>
    </w:p>
    <w:p w14:paraId="3609B2EE" w14:textId="77777777" w:rsidR="002C3522" w:rsidRPr="00956B49" w:rsidRDefault="00B00F70" w:rsidP="002C3522">
      <m:oMath>
        <m:sSub>
          <m:sSubPr>
            <m:ctrlPr>
              <w:rPr>
                <w:rFonts w:ascii="Cambria Math" w:hAnsi="Cambria Math"/>
                <w:i/>
              </w:rPr>
            </m:ctrlPr>
          </m:sSubPr>
          <m:e>
            <m:r>
              <w:rPr>
                <w:rFonts w:ascii="Cambria Math" w:hAnsi="Cambria Math"/>
              </w:rPr>
              <m:t>E</m:t>
            </m:r>
          </m:e>
          <m:sub>
            <m:r>
              <w:rPr>
                <w:rFonts w:ascii="Cambria Math" w:hAnsi="Cambria Math"/>
              </w:rPr>
              <m:t>ACBMR</m:t>
            </m:r>
          </m:sub>
        </m:sSub>
      </m:oMath>
      <w:r w:rsidR="002C3522" w:rsidRPr="00A76D52">
        <w:t>= Minimum annual energy required</w:t>
      </w:r>
      <w:r w:rsidR="002C3522">
        <w:t xml:space="preserve"> for</w:t>
      </w:r>
      <w:r w:rsidR="002C3522" w:rsidRPr="00A76D52">
        <w:t xml:space="preserve"> ACBM heat removal</w:t>
      </w:r>
      <w:r w:rsidR="002C3522">
        <w:t xml:space="preserve"> </w:t>
      </w:r>
      <w:r w:rsidR="002C3522" w:rsidRPr="00A76D52">
        <w:t>(kWh)</w:t>
      </w:r>
    </w:p>
    <w:p w14:paraId="2D2234D2" w14:textId="77777777" w:rsidR="002C3522" w:rsidRPr="00956B49"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2C3522" w:rsidRPr="00A76D52">
        <w:t>=</w:t>
      </w:r>
      <w:r w:rsidR="002C3522">
        <w:t xml:space="preserve"> </w:t>
      </w:r>
      <w:r w:rsidR="002C3522" w:rsidRPr="00A76D52">
        <w:t>Estimated annual labor costs (USD)</w:t>
      </w:r>
    </w:p>
    <w:p w14:paraId="14512665" w14:textId="7CA52E44" w:rsidR="002C3522" w:rsidRPr="00F43AB1"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E</m:t>
            </m:r>
          </m:sub>
        </m:sSub>
      </m:oMath>
      <w:r w:rsidR="002C3522" w:rsidRPr="00A76D52">
        <w:t>=</w:t>
      </w:r>
      <w:r w:rsidR="002C3522">
        <w:t xml:space="preserve"> </w:t>
      </w:r>
      <w:r w:rsidR="002C3522" w:rsidRPr="00A76D52">
        <w:t>Cost of energy (cents kWh</w:t>
      </w:r>
      <w:r w:rsidR="00A65FE4" w:rsidRPr="00A65FE4">
        <w:rPr>
          <w:vertAlign w:val="superscript"/>
        </w:rPr>
        <w:t>-1</w:t>
      </w:r>
      <w:r w:rsidR="002C3522" w:rsidRPr="00A76D52">
        <w:t>)</w:t>
      </w:r>
    </w:p>
    <w:p w14:paraId="083ABCD3" w14:textId="77777777" w:rsidR="002C3522" w:rsidRPr="00A665AA"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W</m:t>
            </m:r>
          </m:sub>
        </m:sSub>
      </m:oMath>
      <w:r w:rsidR="002C3522" w:rsidRPr="00A76D52">
        <w:t>=</w:t>
      </w:r>
      <w:r w:rsidR="002C3522">
        <w:t xml:space="preserve"> </w:t>
      </w:r>
      <w:r w:rsidR="002C3522" w:rsidRPr="00A76D52">
        <w:t>Annual process water and wastewater costs (USD)</w:t>
      </w:r>
    </w:p>
    <w:p w14:paraId="506A8CBE" w14:textId="4726926F" w:rsidR="002C3522" w:rsidRPr="001D7526"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3522" w:rsidRPr="00A76D52">
        <w:t xml:space="preserve"> </w:t>
      </w:r>
      <w:r w:rsidR="002C3522">
        <w:t xml:space="preserve">= </w:t>
      </w:r>
      <w:r w:rsidR="002C3522" w:rsidRPr="00A76D52">
        <w:t>Total number of</w:t>
      </w:r>
      <w:r w:rsidR="002C3522">
        <w:t xml:space="preserve"> </w:t>
      </w:r>
      <w:r w:rsidR="002C3522" w:rsidRPr="00A76D52">
        <w:t>cells at time (t)</w:t>
      </w:r>
    </w:p>
    <w:p w14:paraId="22A647AA" w14:textId="77777777" w:rsidR="002C3522" w:rsidRPr="001D7526"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o</m:t>
            </m:r>
          </m:sub>
        </m:sSub>
      </m:oMath>
      <w:r w:rsidR="002C3522" w:rsidRPr="00A76D52">
        <w:t xml:space="preserve"> </w:t>
      </w:r>
      <w:r w:rsidR="002C3522">
        <w:t xml:space="preserve">= </w:t>
      </w:r>
      <w:r w:rsidR="002C3522" w:rsidRPr="00A76D52">
        <w:t>Total number of cells present in inoculum (cells)</w:t>
      </w:r>
    </w:p>
    <w:p w14:paraId="60181B26" w14:textId="77777777" w:rsidR="002C3522" w:rsidRPr="00176E39" w:rsidRDefault="00B00F70" w:rsidP="002C3522">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2C3522" w:rsidRPr="00A76D52">
        <w:t xml:space="preserve"> Doubling time (h)</w:t>
      </w:r>
    </w:p>
    <w:p w14:paraId="17D66B35" w14:textId="77777777" w:rsidR="002C3522" w:rsidRPr="00846B65" w:rsidRDefault="002C3522" w:rsidP="002C3522">
      <m:oMath>
        <m:r>
          <w:rPr>
            <w:rFonts w:ascii="Cambria Math" w:hAnsi="Cambria Math"/>
          </w:rPr>
          <m:t xml:space="preserve">t </m:t>
        </m:r>
      </m:oMath>
      <w:r w:rsidRPr="00A76D52">
        <w:t>=</w:t>
      </w:r>
      <w:r>
        <w:t xml:space="preserve"> </w:t>
      </w:r>
      <w:r w:rsidRPr="00A76D52">
        <w:t>Time (h)</w:t>
      </w:r>
    </w:p>
    <w:p w14:paraId="17DB8109" w14:textId="77777777" w:rsidR="002C3522" w:rsidRPr="00A76D52" w:rsidRDefault="002C3522" w:rsidP="002C3522">
      <m:oMath>
        <m:r>
          <w:rPr>
            <w:rFonts w:ascii="Cambria Math" w:hAnsi="Cambria Math"/>
          </w:rPr>
          <m:t>GC</m:t>
        </m:r>
        <m:sSub>
          <m:sSubPr>
            <m:ctrlPr>
              <w:rPr>
                <w:rFonts w:ascii="Cambria Math" w:hAnsi="Cambria Math"/>
                <w:i/>
              </w:rPr>
            </m:ctrlPr>
          </m:sSubPr>
          <m:e>
            <m:r>
              <w:rPr>
                <w:rFonts w:ascii="Cambria Math" w:hAnsi="Cambria Math"/>
              </w:rPr>
              <m:t>R</m:t>
            </m:r>
          </m:e>
          <m:sub>
            <m:r>
              <w:rPr>
                <w:rFonts w:ascii="Cambria Math" w:hAnsi="Cambria Math"/>
              </w:rPr>
              <m:t>B</m:t>
            </m:r>
          </m:sub>
        </m:sSub>
      </m:oMath>
      <w:r w:rsidRPr="00A76D52">
        <w:t xml:space="preserve"> </w:t>
      </w:r>
      <w:r>
        <w:t xml:space="preserve">= </w:t>
      </w:r>
      <w:r w:rsidRPr="00A76D52">
        <w:t>Glucose consumption rate within the bioreactor (mol</w:t>
      </w:r>
      <w:r>
        <w:t xml:space="preserve"> </w:t>
      </w:r>
      <w:r w:rsidRPr="00A76D52">
        <w:t>h</w:t>
      </w:r>
      <w:r>
        <w:rPr>
          <w:vertAlign w:val="superscript"/>
        </w:rPr>
        <w:t>-1</w:t>
      </w:r>
      <w:r w:rsidRPr="00A76D52">
        <w:t>)</w:t>
      </w:r>
    </w:p>
    <w:p w14:paraId="5AF1F343" w14:textId="77777777" w:rsidR="002C3522" w:rsidRPr="00A76D52" w:rsidRDefault="00B00F70" w:rsidP="002C3522">
      <m:oMath>
        <m:sSub>
          <m:sSubPr>
            <m:ctrlPr>
              <w:rPr>
                <w:rFonts w:ascii="Cambria Math" w:hAnsi="Cambria Math"/>
                <w:i/>
              </w:rPr>
            </m:ctrlPr>
          </m:sSubPr>
          <m:e>
            <m:r>
              <w:rPr>
                <w:rFonts w:ascii="Cambria Math" w:hAnsi="Cambria Math"/>
              </w:rPr>
              <m:t>GCR</m:t>
            </m:r>
          </m:e>
          <m:sub>
            <m:r>
              <w:rPr>
                <w:rFonts w:ascii="Cambria Math" w:hAnsi="Cambria Math"/>
              </w:rPr>
              <m:t>c</m:t>
            </m:r>
          </m:sub>
        </m:sSub>
      </m:oMath>
      <w:r w:rsidR="002C3522" w:rsidRPr="00A76D52">
        <w:t>=</w:t>
      </w:r>
      <w:r w:rsidR="002C3522">
        <w:t xml:space="preserve"> </w:t>
      </w:r>
      <w:r w:rsidR="002C3522" w:rsidRPr="00A76D52">
        <w:t>Glucose consumption rate per cell</w:t>
      </w:r>
      <w:r w:rsidR="002C3522">
        <w:t xml:space="preserve"> </w:t>
      </w:r>
      <w:r w:rsidR="002C3522" w:rsidRPr="00A76D52">
        <w:t>(mol</w:t>
      </w:r>
      <w:r w:rsidR="002C3522">
        <w:t xml:space="preserve"> </w:t>
      </w:r>
      <w:r w:rsidR="002C3522" w:rsidRPr="00A76D52">
        <w:t>h</w:t>
      </w:r>
      <w:r w:rsidR="002C3522">
        <w:rPr>
          <w:vertAlign w:val="superscript"/>
        </w:rPr>
        <w:t>-1</w:t>
      </w:r>
      <w:r w:rsidR="002C3522" w:rsidRPr="00A76D52">
        <w:t xml:space="preserve"> cell</w:t>
      </w:r>
      <w:r w:rsidR="002C3522">
        <w:rPr>
          <w:vertAlign w:val="superscript"/>
        </w:rPr>
        <w:t>-1</w:t>
      </w:r>
      <w:r w:rsidR="002C3522" w:rsidRPr="00A76D52">
        <w:t>)</w:t>
      </w:r>
    </w:p>
    <w:p w14:paraId="0F0E25A3" w14:textId="55A60101" w:rsidR="002C3522" w:rsidRPr="00A76D52" w:rsidRDefault="00B00F70" w:rsidP="002C3522">
      <m:oMath>
        <m:sSub>
          <m:sSubPr>
            <m:ctrlPr>
              <w:rPr>
                <w:rFonts w:ascii="Cambria Math" w:hAnsi="Cambria Math"/>
                <w:i/>
              </w:rPr>
            </m:ctrlPr>
          </m:sSubPr>
          <m:e>
            <m:r>
              <w:rPr>
                <w:rFonts w:ascii="Cambria Math" w:hAnsi="Cambria Math"/>
              </w:rPr>
              <m:t>G</m:t>
            </m:r>
          </m:e>
          <m:sub>
            <m:r>
              <w:rPr>
                <w:rFonts w:ascii="Cambria Math" w:hAnsi="Cambria Math"/>
              </w:rPr>
              <m:t>Gg</m:t>
            </m:r>
          </m:sub>
        </m:sSub>
      </m:oMath>
      <w:r w:rsidR="002C3522" w:rsidRPr="00A76D52">
        <w:t>=Total</w:t>
      </w:r>
      <w:r w:rsidR="002C3522">
        <w:t xml:space="preserve"> m</w:t>
      </w:r>
      <w:r>
        <w:t>oles</w:t>
      </w:r>
      <w:r w:rsidR="002C3522">
        <w:t xml:space="preserve"> of</w:t>
      </w:r>
      <w:r w:rsidR="002C3522" w:rsidRPr="00A76D52">
        <w:t xml:space="preserve"> glucose required for growth phase (</w:t>
      </w:r>
      <w:r w:rsidR="005918DB">
        <w:t>mol</w:t>
      </w:r>
      <w:r w:rsidR="002C3522" w:rsidRPr="00A76D52">
        <w:t>)</w:t>
      </w:r>
    </w:p>
    <w:p w14:paraId="2CC69EF4" w14:textId="2D687D50" w:rsidR="002C3522" w:rsidRPr="00A76D52" w:rsidRDefault="00B00F70" w:rsidP="002C3522">
      <m:oMath>
        <m:sSub>
          <m:sSubPr>
            <m:ctrlPr>
              <w:rPr>
                <w:rFonts w:ascii="Cambria Math" w:hAnsi="Cambria Math"/>
                <w:i/>
              </w:rPr>
            </m:ctrlPr>
          </m:sSubPr>
          <m:e>
            <m:r>
              <w:rPr>
                <w:rFonts w:ascii="Cambria Math" w:hAnsi="Cambria Math"/>
              </w:rPr>
              <m:t>G</m:t>
            </m:r>
          </m:e>
          <m:sub>
            <m:r>
              <w:rPr>
                <w:rFonts w:ascii="Cambria Math" w:hAnsi="Cambria Math"/>
              </w:rPr>
              <m:t>GM</m:t>
            </m:r>
          </m:sub>
        </m:sSub>
      </m:oMath>
      <w:r w:rsidR="002C3522" w:rsidRPr="00A76D52">
        <w:t>=</w:t>
      </w:r>
      <w:r w:rsidR="002C3522">
        <w:t xml:space="preserve"> </w:t>
      </w:r>
      <w:r w:rsidR="002C3522" w:rsidRPr="00A76D52">
        <w:t xml:space="preserve">Total </w:t>
      </w:r>
      <w:r w:rsidR="002C3522">
        <w:t>m</w:t>
      </w:r>
      <w:r>
        <w:t>oles</w:t>
      </w:r>
      <w:r w:rsidR="002C3522">
        <w:t xml:space="preserve"> of </w:t>
      </w:r>
      <w:r w:rsidR="002C3522" w:rsidRPr="00A76D52">
        <w:t>glucose required for maturation phase (</w:t>
      </w:r>
      <w:r w:rsidR="00537190">
        <w:t>mol</w:t>
      </w:r>
      <w:r w:rsidR="002C3522" w:rsidRPr="00A76D52">
        <w:t>)</w:t>
      </w:r>
    </w:p>
    <w:p w14:paraId="5ACCCE15" w14:textId="39CF396F" w:rsidR="002C3522" w:rsidRPr="00A76D52" w:rsidRDefault="00B00F70" w:rsidP="002C3522">
      <m:oMath>
        <m:sSub>
          <m:sSubPr>
            <m:ctrlPr>
              <w:rPr>
                <w:rFonts w:ascii="Cambria Math" w:hAnsi="Cambria Math"/>
                <w:i/>
              </w:rPr>
            </m:ctrlPr>
          </m:sSubPr>
          <m:e>
            <m:r>
              <w:rPr>
                <w:rFonts w:ascii="Cambria Math" w:hAnsi="Cambria Math"/>
              </w:rPr>
              <m:t>G</m:t>
            </m:r>
          </m:e>
          <m:sub>
            <m:r>
              <w:rPr>
                <w:rFonts w:ascii="Cambria Math" w:hAnsi="Cambria Math"/>
              </w:rPr>
              <m:t>G</m:t>
            </m:r>
          </m:sub>
        </m:sSub>
      </m:oMath>
      <w:r w:rsidR="002C3522" w:rsidRPr="00A76D52">
        <w:t>=</w:t>
      </w:r>
      <w:r w:rsidR="002C3522">
        <w:t xml:space="preserve"> </w:t>
      </w:r>
      <w:r w:rsidR="002C3522" w:rsidRPr="00A76D52">
        <w:t>Total</w:t>
      </w:r>
      <w:r w:rsidR="002C3522">
        <w:t xml:space="preserve"> m</w:t>
      </w:r>
      <w:r>
        <w:t>oles</w:t>
      </w:r>
      <w:r w:rsidR="002C3522">
        <w:t xml:space="preserve"> of</w:t>
      </w:r>
      <w:r w:rsidR="002C3522" w:rsidRPr="00A76D52">
        <w:t xml:space="preserve"> glucose required per batch (</w:t>
      </w:r>
      <w:r w:rsidR="00537190">
        <w:t>mol</w:t>
      </w:r>
      <w:r w:rsidR="002C3522" w:rsidRPr="00A76D52">
        <w:t>)</w:t>
      </w:r>
    </w:p>
    <w:p w14:paraId="7E0AD47E" w14:textId="77777777" w:rsidR="002C3522" w:rsidRPr="0002065F" w:rsidRDefault="00B00F70" w:rsidP="002C3522">
      <m:oMath>
        <m:sSub>
          <m:sSubPr>
            <m:ctrlPr>
              <w:rPr>
                <w:rFonts w:ascii="Cambria Math" w:hAnsi="Cambria Math"/>
                <w:i/>
              </w:rPr>
            </m:ctrlPr>
          </m:sSubPr>
          <m:e>
            <m:r>
              <w:rPr>
                <w:rFonts w:ascii="Cambria Math" w:hAnsi="Cambria Math"/>
              </w:rPr>
              <m:t>m</m:t>
            </m:r>
          </m:e>
          <m:sub>
            <m:r>
              <w:rPr>
                <w:rFonts w:ascii="Cambria Math" w:hAnsi="Cambria Math"/>
              </w:rPr>
              <m:t>ch</m:t>
            </m:r>
          </m:sub>
        </m:sSub>
      </m:oMath>
      <w:r w:rsidR="002C3522" w:rsidRPr="00A76D52">
        <w:t>=</w:t>
      </w:r>
      <w:r w:rsidR="002C3522">
        <w:t xml:space="preserve"> </w:t>
      </w:r>
      <w:r w:rsidR="002C3522" w:rsidRPr="00A76D52">
        <w:t>Total media charges per batch (charge)</w:t>
      </w:r>
    </w:p>
    <w:bookmarkStart w:id="11" w:name="_Hlk40792818"/>
    <w:p w14:paraId="0086CFF3" w14:textId="545529CA" w:rsidR="002C3522" w:rsidRPr="00A76D52" w:rsidRDefault="00B00F70" w:rsidP="002C3522">
      <m:oMath>
        <m:sSub>
          <m:sSubPr>
            <m:ctrlPr>
              <w:rPr>
                <w:rFonts w:ascii="Cambria Math" w:hAnsi="Cambria Math"/>
                <w:i/>
              </w:rPr>
            </m:ctrlPr>
          </m:sSubPr>
          <m:e>
            <m:r>
              <w:rPr>
                <w:rFonts w:ascii="Cambria Math" w:hAnsi="Cambria Math"/>
              </w:rPr>
              <m:t>M</m:t>
            </m:r>
          </m:e>
          <m:sub>
            <m:r>
              <w:rPr>
                <w:rFonts w:ascii="Cambria Math" w:hAnsi="Cambria Math"/>
              </w:rPr>
              <m:t>Gch</m:t>
            </m:r>
          </m:sub>
        </m:sSub>
      </m:oMath>
      <w:bookmarkEnd w:id="11"/>
      <w:r w:rsidR="002C3522" w:rsidRPr="00A76D52">
        <w:t>=</w:t>
      </w:r>
      <w:r w:rsidR="002C3522">
        <w:t xml:space="preserve"> </w:t>
      </w:r>
      <w:r>
        <w:t>Moles</w:t>
      </w:r>
      <w:r w:rsidR="002C3522" w:rsidRPr="00A76D52">
        <w:t xml:space="preserve"> of glucose per charge (g)</w:t>
      </w:r>
    </w:p>
    <w:p w14:paraId="4EE45F97" w14:textId="77777777" w:rsidR="002C3522" w:rsidRPr="00176E39" w:rsidRDefault="00B00F70" w:rsidP="002C3522">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2C3522" w:rsidRPr="00A76D52">
        <w:t>=</w:t>
      </w:r>
      <w:r w:rsidR="002C3522">
        <w:t xml:space="preserve"> </w:t>
      </w:r>
      <w:r w:rsidR="002C3522" w:rsidRPr="00A76D52">
        <w:t>Total volume of media required per batch (</w:t>
      </w:r>
      <w:r w:rsidR="002C3522">
        <w:t>L</w:t>
      </w:r>
      <w:r w:rsidR="002C3522" w:rsidRPr="00A76D52">
        <w:t>)</w:t>
      </w:r>
    </w:p>
    <w:p w14:paraId="2A33F42E" w14:textId="77777777" w:rsidR="002C3522" w:rsidRPr="00514C17" w:rsidRDefault="00B00F70" w:rsidP="002C3522">
      <m:oMath>
        <m:sSub>
          <m:sSubPr>
            <m:ctrlPr>
              <w:rPr>
                <w:rFonts w:ascii="Cambria Math" w:hAnsi="Cambria Math"/>
                <w:i/>
              </w:rPr>
            </m:ctrlPr>
          </m:sSubPr>
          <m:e>
            <m:r>
              <w:rPr>
                <w:rFonts w:ascii="Cambria Math" w:hAnsi="Cambria Math"/>
              </w:rPr>
              <m:t>V</m:t>
            </m:r>
          </m:e>
          <m:sub>
            <m:r>
              <w:rPr>
                <w:rFonts w:ascii="Cambria Math" w:hAnsi="Cambria Math"/>
              </w:rPr>
              <m:t>ch</m:t>
            </m:r>
          </m:sub>
        </m:sSub>
      </m:oMath>
      <w:r w:rsidR="002C3522" w:rsidRPr="00A76D52">
        <w:t>=</w:t>
      </w:r>
      <w:r w:rsidR="002C3522">
        <w:t xml:space="preserve"> </w:t>
      </w:r>
      <w:r w:rsidR="002C3522" w:rsidRPr="00A76D52">
        <w:t>Volume of</w:t>
      </w:r>
      <w:r w:rsidR="002C3522">
        <w:t xml:space="preserve"> </w:t>
      </w:r>
      <w:r w:rsidR="002C3522" w:rsidRPr="00A76D52">
        <w:t>charge or bioreactor (</w:t>
      </w:r>
      <w:r w:rsidR="002C3522">
        <w:t>L</w:t>
      </w:r>
      <w:r w:rsidR="002C3522" w:rsidRPr="00A76D52">
        <w:t>)</w:t>
      </w:r>
    </w:p>
    <w:p w14:paraId="262B633A" w14:textId="77777777" w:rsidR="002C3522" w:rsidRPr="00867CC2" w:rsidRDefault="00B00F70" w:rsidP="002C3522">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oMath>
      <w:r w:rsidR="002C3522" w:rsidRPr="00A76D52">
        <w:t>=</w:t>
      </w:r>
      <w:r w:rsidR="002C3522">
        <w:t xml:space="preserve"> </w:t>
      </w:r>
      <w:r w:rsidR="002C3522" w:rsidRPr="00A76D52">
        <w:t>Total media volume per year (</w:t>
      </w:r>
      <w:r w:rsidR="002C3522">
        <w:t xml:space="preserve">L </w:t>
      </w:r>
      <w:r w:rsidR="002C3522" w:rsidRPr="00A76D52">
        <w:t>year</w:t>
      </w:r>
      <w:r w:rsidR="002C3522">
        <w:rPr>
          <w:vertAlign w:val="superscript"/>
        </w:rPr>
        <w:t>-1</w:t>
      </w:r>
      <w:r w:rsidR="002C3522" w:rsidRPr="00A76D52">
        <w:t>)</w:t>
      </w:r>
    </w:p>
    <w:p w14:paraId="698A6BBA" w14:textId="77777777" w:rsidR="002C3522" w:rsidRPr="005E6958" w:rsidRDefault="00B00F70" w:rsidP="002C3522">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rsidR="002C3522" w:rsidRPr="00A76D52">
        <w:t>=</w:t>
      </w:r>
      <w:r w:rsidR="002C3522">
        <w:t xml:space="preserve"> </w:t>
      </w:r>
      <w:r w:rsidR="002C3522" w:rsidRPr="00A76D52">
        <w:t>Batches per year</w:t>
      </w:r>
    </w:p>
    <w:p w14:paraId="7E53BF98" w14:textId="77777777" w:rsidR="002C3522" w:rsidRPr="00A665AA"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mL</m:t>
            </m:r>
          </m:sub>
        </m:sSub>
      </m:oMath>
      <w:r w:rsidR="002C3522" w:rsidRPr="00A76D52">
        <w:t>=Cost of media per liter (USD</w:t>
      </w:r>
      <w:r w:rsidR="002C3522">
        <w:t xml:space="preserve"> </w:t>
      </w:r>
      <w:r w:rsidR="002C3522" w:rsidRPr="00A76D52">
        <w:t>L</w:t>
      </w:r>
      <w:r w:rsidR="002C3522">
        <w:rPr>
          <w:vertAlign w:val="superscript"/>
        </w:rPr>
        <w:t>-1</w:t>
      </w:r>
      <w:r w:rsidR="002C3522" w:rsidRPr="00A76D52">
        <w:t>)</w:t>
      </w:r>
    </w:p>
    <w:p w14:paraId="6DEA222D" w14:textId="77777777" w:rsidR="002C3522" w:rsidRPr="00C615AB" w:rsidRDefault="002C3522" w:rsidP="002C3522">
      <m:oMath>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oMath>
      <w:r w:rsidRPr="00EF3C68">
        <w:t>= Oxygen uptake rate in bioreactor (mol s</w:t>
      </w:r>
      <w:r w:rsidRPr="000B5943">
        <w:rPr>
          <w:vertAlign w:val="superscript"/>
        </w:rPr>
        <w:t>-1</w:t>
      </w:r>
      <w:r w:rsidRPr="00EF3C68">
        <w:t>)</w:t>
      </w:r>
    </w:p>
    <w:p w14:paraId="4A2E1135" w14:textId="77777777" w:rsidR="002C3522" w:rsidRPr="00C615AB" w:rsidRDefault="002C3522" w:rsidP="002C3522">
      <m:oMath>
        <m:r>
          <w:rPr>
            <w:rFonts w:ascii="Cambria Math" w:hAnsi="Cambria Math"/>
          </w:rPr>
          <m:t>OT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w:t>
      </w:r>
      <w:r w:rsidRPr="00EF3C68">
        <w:t>= Oxygen transfer rate in bioreactor (mol s</w:t>
      </w:r>
      <w:r>
        <w:rPr>
          <w:vertAlign w:val="superscript"/>
        </w:rPr>
        <w:t>-1</w:t>
      </w:r>
      <w:r w:rsidRPr="00EF3C68">
        <w:t>)</w:t>
      </w:r>
    </w:p>
    <w:p w14:paraId="6456F7A4" w14:textId="77777777" w:rsidR="002C3522" w:rsidRPr="00C615AB" w:rsidRDefault="002C3522" w:rsidP="002C3522">
      <m:oMath>
        <m:r>
          <w:rPr>
            <w:rFonts w:ascii="Cambria Math" w:hAnsi="Cambria Math"/>
          </w:rPr>
          <m:t xml:space="preserve">k </m:t>
        </m:r>
      </m:oMath>
      <w:r w:rsidRPr="0000112C">
        <w:t>= mass transfer coefficient (m s</w:t>
      </w:r>
      <w:r>
        <w:rPr>
          <w:vertAlign w:val="superscript"/>
        </w:rPr>
        <w:t>-1</w:t>
      </w:r>
      <w:r w:rsidRPr="0000112C">
        <w:t>)</w:t>
      </w:r>
    </w:p>
    <w:p w14:paraId="7767432A" w14:textId="234A5570" w:rsidR="002C3522" w:rsidRPr="00846223" w:rsidRDefault="002C3522" w:rsidP="002C3522">
      <m:oMath>
        <m:r>
          <w:rPr>
            <w:rFonts w:ascii="Cambria Math" w:hAnsi="Cambria Math"/>
          </w:rPr>
          <m:t>A</m:t>
        </m:r>
      </m:oMath>
      <w:r>
        <w:t xml:space="preserve"> </w:t>
      </w:r>
      <w:r w:rsidRPr="0000112C">
        <w:t>=</w:t>
      </w:r>
      <w:r>
        <w:t xml:space="preserve"> </w:t>
      </w:r>
      <w:r w:rsidRPr="0000112C">
        <w:t>mean bubble specific interfacial surface area (m</w:t>
      </w:r>
      <w:r>
        <w:rPr>
          <w:vertAlign w:val="superscript"/>
        </w:rPr>
        <w:t>2</w:t>
      </w:r>
      <w:r w:rsidRPr="0000112C">
        <w:t>)</w:t>
      </w:r>
    </w:p>
    <w:p w14:paraId="4F88945F" w14:textId="77777777" w:rsidR="002C3522" w:rsidRPr="000120A0" w:rsidRDefault="00B00F70" w:rsidP="002C3522">
      <m:oMath>
        <m:sSub>
          <m:sSubPr>
            <m:ctrlPr>
              <w:rPr>
                <w:rFonts w:ascii="Cambria Math" w:hAnsi="Cambria Math"/>
                <w:i/>
              </w:rPr>
            </m:ctrlPr>
          </m:sSubPr>
          <m:e>
            <m:r>
              <w:rPr>
                <w:rFonts w:ascii="Cambria Math" w:hAnsi="Cambria Math"/>
              </w:rPr>
              <m:t>e</m:t>
            </m:r>
          </m:e>
          <m:sub>
            <m:r>
              <w:rPr>
                <w:rFonts w:ascii="Cambria Math" w:hAnsi="Cambria Math"/>
              </w:rPr>
              <m:t>con</m:t>
            </m:r>
          </m:sub>
        </m:sSub>
      </m:oMath>
      <w:r w:rsidR="002C3522" w:rsidRPr="00E13275">
        <w:t>=</w:t>
      </w:r>
      <w:r w:rsidR="002C3522">
        <w:t xml:space="preserve"> </w:t>
      </w:r>
      <w:r w:rsidR="002C3522" w:rsidRPr="00E13275">
        <w:t>equilibrium concentration (mol m</w:t>
      </w:r>
      <w:r w:rsidR="002C3522">
        <w:rPr>
          <w:vertAlign w:val="superscript"/>
        </w:rPr>
        <w:t>-3</w:t>
      </w:r>
      <w:r w:rsidR="002C3522" w:rsidRPr="00E13275">
        <w:t>)</w:t>
      </w:r>
    </w:p>
    <w:p w14:paraId="45B0F2ED" w14:textId="77777777" w:rsidR="002C3522" w:rsidRPr="00370A19" w:rsidRDefault="00B00F70" w:rsidP="002C3522">
      <m:oMath>
        <m:sSub>
          <m:sSubPr>
            <m:ctrlPr>
              <w:rPr>
                <w:rFonts w:ascii="Cambria Math" w:hAnsi="Cambria Math"/>
                <w:i/>
              </w:rPr>
            </m:ctrlPr>
          </m:sSubPr>
          <m:e>
            <m:r>
              <w:rPr>
                <w:rFonts w:ascii="Cambria Math" w:hAnsi="Cambria Math"/>
              </w:rPr>
              <m:t>a</m:t>
            </m:r>
          </m:e>
          <m:sub>
            <m:r>
              <w:rPr>
                <w:rFonts w:ascii="Cambria Math" w:hAnsi="Cambria Math"/>
              </w:rPr>
              <m:t>con</m:t>
            </m:r>
          </m:sub>
        </m:sSub>
      </m:oMath>
      <w:r w:rsidR="002C3522" w:rsidRPr="00E13275">
        <w:t>=</w:t>
      </w:r>
      <w:r w:rsidR="002C3522">
        <w:t xml:space="preserve"> </w:t>
      </w:r>
      <w:r w:rsidR="002C3522" w:rsidRPr="00E13275">
        <w:t>actual dissolved oxygen concentration (mol m</w:t>
      </w:r>
      <w:r w:rsidR="002C3522">
        <w:rPr>
          <w:vertAlign w:val="superscript"/>
        </w:rPr>
        <w:t>-3</w:t>
      </w:r>
      <w:r w:rsidR="002C3522" w:rsidRPr="00E13275">
        <w:t>)</w:t>
      </w:r>
    </w:p>
    <w:p w14:paraId="306455F3" w14:textId="77777777" w:rsidR="002C3522" w:rsidRPr="00370A19" w:rsidRDefault="00B00F70" w:rsidP="002C3522">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i</m:t>
            </m:r>
          </m:sup>
        </m:sSubSup>
        <m:r>
          <w:rPr>
            <w:rFonts w:ascii="Cambria Math" w:hAnsi="Cambria Math"/>
          </w:rPr>
          <m:t xml:space="preserve"> </m:t>
        </m:r>
      </m:oMath>
      <w:r w:rsidR="002C3522" w:rsidRPr="00E13275">
        <w:t>=</w:t>
      </w:r>
      <w:r w:rsidR="002C3522">
        <w:t xml:space="preserve"> </w:t>
      </w:r>
      <w:r w:rsidR="002C3522" w:rsidRPr="00E13275">
        <w:t>Initial oxygen in required in the system (mol)</w:t>
      </w:r>
    </w:p>
    <w:p w14:paraId="14421BAE" w14:textId="77777777" w:rsidR="002C3522" w:rsidRPr="00130524" w:rsidRDefault="00B00F70" w:rsidP="002C3522">
      <m:oMath>
        <m:sSub>
          <m:sSubPr>
            <m:ctrlPr>
              <w:rPr>
                <w:rFonts w:ascii="Cambria Math" w:hAnsi="Cambria Math"/>
                <w:i/>
              </w:rPr>
            </m:ctrlPr>
          </m:sSubPr>
          <m:e>
            <m:r>
              <w:rPr>
                <w:rFonts w:ascii="Cambria Math" w:hAnsi="Cambria Math"/>
              </w:rPr>
              <m:t>ρ</m:t>
            </m:r>
          </m:e>
          <m:sub>
            <m:r>
              <w:rPr>
                <w:rFonts w:ascii="Cambria Math" w:hAnsi="Cambria Math"/>
              </w:rPr>
              <m:t xml:space="preserve">m </m:t>
            </m:r>
          </m:sub>
        </m:sSub>
      </m:oMath>
      <w:r w:rsidR="002C3522" w:rsidRPr="00130524">
        <w:t>=</w:t>
      </w:r>
      <w:r w:rsidR="002C3522">
        <w:t xml:space="preserve"> </w:t>
      </w:r>
      <w:r w:rsidR="002C3522" w:rsidRPr="00130524">
        <w:t>Density of media (kg L</w:t>
      </w:r>
      <w:r w:rsidR="002C3522">
        <w:rPr>
          <w:vertAlign w:val="superscript"/>
        </w:rPr>
        <w:t>-1</w:t>
      </w:r>
      <w:r w:rsidR="002C3522" w:rsidRPr="00130524">
        <w:t>)</w:t>
      </w:r>
    </w:p>
    <w:p w14:paraId="472C91DD" w14:textId="77777777" w:rsidR="002C3522" w:rsidRPr="00176E39" w:rsidRDefault="00B00F70" w:rsidP="002C3522">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 xml:space="preserve"> </m:t>
        </m:r>
      </m:oMath>
      <w:r w:rsidR="002C3522" w:rsidRPr="00130524">
        <w:t>=</w:t>
      </w:r>
      <w:r w:rsidR="002C3522">
        <w:t xml:space="preserve"> </w:t>
      </w:r>
      <w:r w:rsidR="002C3522" w:rsidRPr="00130524">
        <w:t>Percentage of oxygen (O</w:t>
      </w:r>
      <w:r w:rsidR="002C3522">
        <w:rPr>
          <w:vertAlign w:val="subscript"/>
        </w:rPr>
        <w:t>2</w:t>
      </w:r>
      <w:r w:rsidR="002C3522" w:rsidRPr="00130524">
        <w:t>)</w:t>
      </w:r>
      <w:r w:rsidR="002C3522">
        <w:t xml:space="preserve"> </w:t>
      </w:r>
      <w:r w:rsidR="002C3522" w:rsidRPr="00130524">
        <w:t>in media by weight</w:t>
      </w:r>
      <w:r w:rsidR="002C3522">
        <w:t xml:space="preserve"> (%)</w:t>
      </w:r>
    </w:p>
    <w:p w14:paraId="13E4B935" w14:textId="77777777" w:rsidR="002C3522" w:rsidRPr="00EB51D7" w:rsidRDefault="00B00F70" w:rsidP="002C3522">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mol</m:t>
            </m:r>
          </m:sup>
        </m:sSubSup>
        <m:r>
          <w:rPr>
            <w:rFonts w:ascii="Cambria Math" w:hAnsi="Cambria Math"/>
          </w:rPr>
          <m:t xml:space="preserve"> </m:t>
        </m:r>
      </m:oMath>
      <w:r w:rsidR="002C3522" w:rsidRPr="00130524">
        <w:t>=</w:t>
      </w:r>
      <w:r w:rsidR="002C3522">
        <w:t xml:space="preserve"> </w:t>
      </w:r>
      <w:r w:rsidR="002C3522" w:rsidRPr="00130524">
        <w:t>molar mass of O</w:t>
      </w:r>
      <w:r w:rsidR="002C3522">
        <w:rPr>
          <w:vertAlign w:val="subscript"/>
        </w:rPr>
        <w:t>2</w:t>
      </w:r>
      <w:r w:rsidR="002C3522" w:rsidRPr="00130524">
        <w:t xml:space="preserve"> (kg mol</w:t>
      </w:r>
      <w:r w:rsidR="002C3522">
        <w:rPr>
          <w:vertAlign w:val="superscript"/>
        </w:rPr>
        <w:t>-1</w:t>
      </w:r>
      <w:r w:rsidR="002C3522" w:rsidRPr="00130524">
        <w:t>)</w:t>
      </w:r>
    </w:p>
    <w:p w14:paraId="48A1EBA3" w14:textId="77777777" w:rsidR="002C3522" w:rsidRPr="00A665AA" w:rsidRDefault="002C3522" w:rsidP="002C3522">
      <m:oMath>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c</m:t>
            </m:r>
          </m:sub>
        </m:sSub>
      </m:oMath>
      <w:r w:rsidRPr="00130524">
        <w:t>=</w:t>
      </w:r>
      <w:r>
        <w:t xml:space="preserve"> </w:t>
      </w:r>
      <w:r w:rsidRPr="00130524">
        <w:t>rate of oxygen consumption per cell mol cell</w:t>
      </w:r>
      <w:r>
        <w:rPr>
          <w:vertAlign w:val="superscript"/>
        </w:rPr>
        <w:t>-1</w:t>
      </w:r>
      <w:r w:rsidRPr="00130524">
        <w:t xml:space="preserve"> h</w:t>
      </w:r>
      <w:r>
        <w:rPr>
          <w:vertAlign w:val="superscript"/>
        </w:rPr>
        <w:t>-1</w:t>
      </w:r>
      <w:r w:rsidRPr="00130524">
        <w:t xml:space="preserve"> </w:t>
      </w:r>
    </w:p>
    <w:p w14:paraId="06D9ADB3" w14:textId="77777777" w:rsidR="002C3522" w:rsidRPr="00AD3886" w:rsidRDefault="00B00F70" w:rsidP="002C3522">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g</m:t>
            </m:r>
          </m:sup>
        </m:sSubSup>
        <m:r>
          <w:rPr>
            <w:rFonts w:ascii="Cambria Math" w:hAnsi="Cambria Math"/>
          </w:rPr>
          <m:t xml:space="preserve"> </m:t>
        </m:r>
      </m:oMath>
      <w:r w:rsidR="002C3522" w:rsidRPr="00AD4316">
        <w:t>=</w:t>
      </w:r>
      <w:r w:rsidR="002C3522">
        <w:t xml:space="preserve"> </w:t>
      </w:r>
      <w:r w:rsidR="002C3522" w:rsidRPr="00AD4316">
        <w:t>Total oxygen required for growth phase per batch (mol)</w:t>
      </w:r>
    </w:p>
    <w:p w14:paraId="67E96B90" w14:textId="77777777" w:rsidR="002C3522" w:rsidRPr="00A23A60" w:rsidRDefault="00B00F70" w:rsidP="002C3522">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m:t>
            </m:r>
          </m:sup>
        </m:sSubSup>
      </m:oMath>
      <w:r w:rsidR="002C3522" w:rsidRPr="00AD4316">
        <w:t>=Total oxygen required for maturation phase per batch (mol)</w:t>
      </w:r>
    </w:p>
    <w:p w14:paraId="00D074B8" w14:textId="77777777" w:rsidR="002C3522" w:rsidRPr="00176E39" w:rsidRDefault="00B00F70" w:rsidP="002C3522">
      <w:pPr>
        <w:jc w:val="both"/>
      </w:pP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b</m:t>
            </m:r>
          </m:sup>
        </m:sSubSup>
      </m:oMath>
      <w:r w:rsidR="002C3522" w:rsidRPr="00AD4316">
        <w:t>=</w:t>
      </w:r>
      <w:r w:rsidR="002C3522">
        <w:t xml:space="preserve"> </w:t>
      </w:r>
      <w:r w:rsidR="002C3522" w:rsidRPr="00AD4316">
        <w:t>Total oxygen used per ACBM batch (mol)</w:t>
      </w:r>
    </w:p>
    <w:p w14:paraId="581A5E8E" w14:textId="77777777" w:rsidR="002C3522" w:rsidRPr="001B117D" w:rsidRDefault="00B00F70" w:rsidP="002C3522">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w:r w:rsidR="002C3522" w:rsidRPr="00AD4316">
        <w:t>=</w:t>
      </w:r>
      <w:r w:rsidR="002C3522">
        <w:t xml:space="preserve"> </w:t>
      </w:r>
      <w:r w:rsidR="002C3522" w:rsidRPr="00AD4316">
        <w:t>Total amount of oxygen required per year (mol)</w:t>
      </w:r>
    </w:p>
    <w:p w14:paraId="06AA51C5" w14:textId="77777777" w:rsidR="002C3522" w:rsidRPr="000C1D2F" w:rsidRDefault="00B00F70" w:rsidP="002C3522">
      <w:pPr>
        <w:jc w:val="both"/>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2Y</m:t>
                </m:r>
              </m:sub>
            </m:sSub>
          </m:sub>
        </m:sSub>
      </m:oMath>
      <w:r w:rsidR="002C3522">
        <w:t xml:space="preserve"> </w:t>
      </w:r>
      <w:r w:rsidR="002C3522" w:rsidRPr="00AD4316">
        <w:t>=</w:t>
      </w:r>
      <w:r w:rsidR="002C3522">
        <w:t xml:space="preserve"> </w:t>
      </w:r>
      <w:r w:rsidR="002C3522" w:rsidRPr="00AD4316">
        <w:t>Total annual costs of oxygen (USD)</w:t>
      </w:r>
    </w:p>
    <w:p w14:paraId="4F0FABE3" w14:textId="77777777" w:rsidR="002C3522" w:rsidRDefault="00B00F70" w:rsidP="002C3522">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 xml:space="preserve"> </m:t>
        </m:r>
      </m:oMath>
      <w:r w:rsidR="002C3522" w:rsidRPr="0005382C">
        <w:t>=</w:t>
      </w:r>
      <w:r w:rsidR="002C3522">
        <w:t xml:space="preserve"> </w:t>
      </w:r>
      <w:r w:rsidR="002C3522" w:rsidRPr="0005382C">
        <w:t>Cost of oxygen (USD mol</w:t>
      </w:r>
      <w:r w:rsidR="002C3522">
        <w:rPr>
          <w:vertAlign w:val="superscript"/>
        </w:rPr>
        <w:t>-1</w:t>
      </w:r>
      <w:r w:rsidR="002C3522" w:rsidRPr="0005382C">
        <w:t>)</w:t>
      </w:r>
    </w:p>
    <w:p w14:paraId="2741FB95" w14:textId="77777777" w:rsidR="002C3522" w:rsidRPr="009478CE" w:rsidRDefault="00B00F70" w:rsidP="002C3522">
      <m:oMath>
        <m:sSub>
          <m:sSubPr>
            <m:ctrlPr>
              <w:rPr>
                <w:rFonts w:ascii="Cambria Math" w:hAnsi="Cambria Math"/>
                <w:i/>
              </w:rPr>
            </m:ctrlPr>
          </m:sSubPr>
          <m:e>
            <m:r>
              <w:rPr>
                <w:rFonts w:ascii="Cambria Math" w:hAnsi="Cambria Math"/>
              </w:rPr>
              <m:t>M</m:t>
            </m:r>
          </m:e>
          <m:sub>
            <m:r>
              <w:rPr>
                <w:rFonts w:ascii="Cambria Math" w:hAnsi="Cambria Math"/>
              </w:rPr>
              <m:t>mY</m:t>
            </m:r>
          </m:sub>
        </m:sSub>
      </m:oMath>
      <w:r w:rsidR="002C3522" w:rsidRPr="0060132B">
        <w:t>=Mass of media used per year (kg)</w:t>
      </w:r>
    </w:p>
    <w:p w14:paraId="295D4DFC" w14:textId="77777777" w:rsidR="002C3522" w:rsidRPr="009478CE" w:rsidRDefault="002C3522" w:rsidP="002C3522">
      <m:oMath>
        <m:r>
          <w:rPr>
            <w:rFonts w:ascii="Cambria Math" w:hAnsi="Cambria Math"/>
          </w:rPr>
          <m:t xml:space="preserve">∆T </m:t>
        </m:r>
      </m:oMath>
      <w:r w:rsidRPr="0060132B">
        <w:t>=</w:t>
      </w:r>
      <w:r>
        <w:t xml:space="preserve"> </w:t>
      </w:r>
      <w:r w:rsidRPr="0060132B">
        <w:t>Temperature difference (</w:t>
      </w:r>
      <w:r>
        <w:t>˚</w:t>
      </w:r>
      <w:r w:rsidRPr="0060132B">
        <w:t>C)</w:t>
      </w:r>
    </w:p>
    <w:p w14:paraId="7B8581A1" w14:textId="77777777" w:rsidR="002C3522" w:rsidRPr="009478CE" w:rsidRDefault="00B00F70" w:rsidP="002C3522">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oMath>
      <w:r w:rsidR="002C3522" w:rsidRPr="0060132B">
        <w:t>=</w:t>
      </w:r>
      <w:r w:rsidR="002C3522">
        <w:t xml:space="preserve"> </w:t>
      </w:r>
      <w:r w:rsidR="002C3522" w:rsidRPr="0060132B">
        <w:t>Specific heat of water at constant volume (kWh</w:t>
      </w:r>
      <w:r w:rsidR="002C3522">
        <w:t xml:space="preserve"> </w:t>
      </w:r>
      <w:r w:rsidR="002C3522" w:rsidRPr="0060132B">
        <w:t>kg</w:t>
      </w:r>
      <w:r w:rsidR="002C3522">
        <w:rPr>
          <w:vertAlign w:val="superscript"/>
        </w:rPr>
        <w:t>-1</w:t>
      </w:r>
      <w:r w:rsidR="002C3522" w:rsidRPr="0060132B">
        <w:t xml:space="preserve"> </w:t>
      </w:r>
      <w:r w:rsidR="002C3522">
        <w:t>˚</w:t>
      </w:r>
      <w:r w:rsidR="002C3522" w:rsidRPr="0060132B">
        <w:t>C</w:t>
      </w:r>
      <w:r w:rsidR="002C3522">
        <w:rPr>
          <w:vertAlign w:val="superscript"/>
        </w:rPr>
        <w:t>-1</w:t>
      </w:r>
      <w:r w:rsidR="002C3522" w:rsidRPr="0060132B">
        <w:t>)</w:t>
      </w:r>
    </w:p>
    <w:p w14:paraId="4BCAE976" w14:textId="77777777" w:rsidR="002C3522" w:rsidRPr="00434CC3" w:rsidRDefault="00B00F70" w:rsidP="002C3522">
      <m:oMath>
        <m:sSub>
          <m:sSubPr>
            <m:ctrlPr>
              <w:rPr>
                <w:rFonts w:ascii="Cambria Math" w:hAnsi="Cambria Math"/>
                <w:i/>
              </w:rPr>
            </m:ctrlPr>
          </m:sSubPr>
          <m:e>
            <m:r>
              <w:rPr>
                <w:rFonts w:ascii="Cambria Math" w:hAnsi="Cambria Math"/>
              </w:rPr>
              <m:t>∈</m:t>
            </m:r>
          </m:e>
          <m:sub>
            <m:r>
              <w:rPr>
                <w:rFonts w:ascii="Cambria Math" w:hAnsi="Cambria Math"/>
              </w:rPr>
              <m:t>Hm</m:t>
            </m:r>
          </m:sub>
        </m:sSub>
        <m:r>
          <w:rPr>
            <w:rFonts w:ascii="Cambria Math" w:hAnsi="Cambria Math"/>
          </w:rPr>
          <m:t xml:space="preserve"> </m:t>
        </m:r>
      </m:oMath>
      <w:r w:rsidR="002C3522" w:rsidRPr="0060132B">
        <w:t>=</w:t>
      </w:r>
      <w:r w:rsidR="002C3522">
        <w:t xml:space="preserve"> </w:t>
      </w:r>
      <w:r w:rsidR="002C3522" w:rsidRPr="0060132B">
        <w:t>Energy efficiency of heating system</w:t>
      </w:r>
      <w:r w:rsidR="002C3522">
        <w:t xml:space="preserve"> (%)</w:t>
      </w:r>
    </w:p>
    <w:p w14:paraId="426B23F7" w14:textId="77777777" w:rsidR="002C3522" w:rsidRPr="00BA2862" w:rsidRDefault="00B00F70" w:rsidP="002C3522">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w:r w:rsidR="002C3522" w:rsidRPr="00BA2862">
        <w:t>=</w:t>
      </w:r>
      <w:r w:rsidR="002C3522">
        <w:t xml:space="preserve"> </w:t>
      </w:r>
      <w:r w:rsidR="002C3522" w:rsidRPr="00BA2862">
        <w:t>Oxygen required annually</w:t>
      </w:r>
      <w:r w:rsidR="002C3522">
        <w:t xml:space="preserve"> </w:t>
      </w:r>
      <w:r w:rsidR="002C3522" w:rsidRPr="00BA2862">
        <w:t>(mol)</w:t>
      </w:r>
    </w:p>
    <w:p w14:paraId="234F9B3D" w14:textId="77777777" w:rsidR="002C3522" w:rsidRPr="003D4E7D" w:rsidRDefault="002C3522" w:rsidP="002C3522">
      <m:oMath>
        <m:r>
          <w:rPr>
            <w:rFonts w:ascii="Cambria Math" w:hAnsi="Cambria Math"/>
          </w:rPr>
          <m:t xml:space="preserve">h </m:t>
        </m:r>
      </m:oMath>
      <w:r w:rsidRPr="00BA2862">
        <w:t>=</w:t>
      </w:r>
      <w:r>
        <w:t xml:space="preserve"> </w:t>
      </w:r>
      <w:r w:rsidRPr="00BA2862">
        <w:t>Heat released per mol of oxygen consumed (kWh</w:t>
      </w:r>
      <w:r>
        <w:t xml:space="preserve"> </w:t>
      </w:r>
      <w:r w:rsidRPr="00BA2862">
        <w:t>mol</w:t>
      </w:r>
      <w:r>
        <w:rPr>
          <w:vertAlign w:val="superscript"/>
        </w:rPr>
        <w:t>-1</w:t>
      </w:r>
      <w:r w:rsidRPr="00BA2862">
        <w:t>)</w:t>
      </w:r>
    </w:p>
    <w:p w14:paraId="40034B34" w14:textId="77777777" w:rsidR="002C3522" w:rsidRPr="005812C0" w:rsidRDefault="00B00F70" w:rsidP="002C3522">
      <m:oMath>
        <m:sSub>
          <m:sSubPr>
            <m:ctrlPr>
              <w:rPr>
                <w:rFonts w:ascii="Cambria Math" w:hAnsi="Cambria Math"/>
                <w:i/>
              </w:rPr>
            </m:ctrlPr>
          </m:sSubPr>
          <m:e>
            <m:r>
              <w:rPr>
                <w:rFonts w:ascii="Cambria Math" w:hAnsi="Cambria Math"/>
              </w:rPr>
              <m:t>∈</m:t>
            </m:r>
          </m:e>
          <m:sub>
            <m:r>
              <w:rPr>
                <w:rFonts w:ascii="Cambria Math" w:hAnsi="Cambria Math"/>
              </w:rPr>
              <m:t>BR</m:t>
            </m:r>
          </m:sub>
        </m:sSub>
        <m:r>
          <w:rPr>
            <w:rFonts w:ascii="Cambria Math" w:hAnsi="Cambria Math"/>
          </w:rPr>
          <m:t xml:space="preserve"> </m:t>
        </m:r>
      </m:oMath>
      <w:r w:rsidR="002C3522" w:rsidRPr="00BA2862">
        <w:t>=</w:t>
      </w:r>
      <w:r w:rsidR="002C3522">
        <w:t xml:space="preserve"> </w:t>
      </w:r>
      <w:r w:rsidR="002C3522" w:rsidRPr="00BA2862">
        <w:t>Cooling system energy efficiency (%)</w:t>
      </w:r>
    </w:p>
    <w:p w14:paraId="5968CDC6" w14:textId="77777777" w:rsidR="002C3522" w:rsidRPr="00147B3B" w:rsidRDefault="00B00F70" w:rsidP="002C3522">
      <m:oMath>
        <m:sSub>
          <m:sSubPr>
            <m:ctrlPr>
              <w:rPr>
                <w:rFonts w:ascii="Cambria Math" w:hAnsi="Cambria Math"/>
                <w:i/>
              </w:rPr>
            </m:ctrlPr>
          </m:sSubPr>
          <m:e>
            <m:r>
              <w:rPr>
                <w:rFonts w:ascii="Cambria Math" w:hAnsi="Cambria Math"/>
              </w:rPr>
              <m:t>ACBM</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 xml:space="preserve"> </m:t>
        </m:r>
      </m:oMath>
      <w:r w:rsidR="002C3522" w:rsidRPr="00147B3B">
        <w:t>=</w:t>
      </w:r>
      <w:r w:rsidR="002C3522">
        <w:t xml:space="preserve"> </w:t>
      </w:r>
      <w:r w:rsidR="002C3522" w:rsidRPr="00147B3B">
        <w:t xml:space="preserve">Specific heat of ACBM </w:t>
      </w:r>
      <w:r w:rsidR="002C3522" w:rsidRPr="0060132B">
        <w:t>(kWh</w:t>
      </w:r>
      <w:r w:rsidR="002C3522">
        <w:t xml:space="preserve"> </w:t>
      </w:r>
      <w:r w:rsidR="002C3522" w:rsidRPr="0060132B">
        <w:t>kg</w:t>
      </w:r>
      <w:r w:rsidR="002C3522">
        <w:rPr>
          <w:vertAlign w:val="superscript"/>
        </w:rPr>
        <w:t>-1</w:t>
      </w:r>
      <w:r w:rsidR="002C3522" w:rsidRPr="0060132B">
        <w:t xml:space="preserve"> </w:t>
      </w:r>
      <w:r w:rsidR="002C3522">
        <w:t>˚</w:t>
      </w:r>
      <w:r w:rsidR="002C3522" w:rsidRPr="0060132B">
        <w:t>C</w:t>
      </w:r>
      <w:r w:rsidR="002C3522">
        <w:rPr>
          <w:vertAlign w:val="superscript"/>
        </w:rPr>
        <w:t>-1</w:t>
      </w:r>
      <w:r w:rsidR="002C3522" w:rsidRPr="0060132B">
        <w:t>)</w:t>
      </w:r>
    </w:p>
    <w:p w14:paraId="24AB1480" w14:textId="77777777" w:rsidR="002C3522" w:rsidRDefault="00B00F70" w:rsidP="002C3522">
      <m:oMath>
        <m:sSub>
          <m:sSubPr>
            <m:ctrlPr>
              <w:rPr>
                <w:rFonts w:ascii="Cambria Math" w:hAnsi="Cambria Math"/>
                <w:i/>
              </w:rPr>
            </m:ctrlPr>
          </m:sSubPr>
          <m:e>
            <m:r>
              <w:rPr>
                <w:rFonts w:ascii="Cambria Math" w:hAnsi="Cambria Math"/>
              </w:rPr>
              <m:t>∈</m:t>
            </m:r>
          </m:e>
          <m:sub>
            <m:r>
              <w:rPr>
                <w:rFonts w:ascii="Cambria Math" w:hAnsi="Cambria Math"/>
              </w:rPr>
              <m:t>ACBMR</m:t>
            </m:r>
          </m:sub>
        </m:sSub>
        <m:r>
          <w:rPr>
            <w:rFonts w:ascii="Cambria Math" w:hAnsi="Cambria Math"/>
          </w:rPr>
          <m:t xml:space="preserve"> </m:t>
        </m:r>
      </m:oMath>
      <w:r w:rsidR="002C3522" w:rsidRPr="00147B3B">
        <w:t>=</w:t>
      </w:r>
      <w:r w:rsidR="002C3522">
        <w:t xml:space="preserve"> </w:t>
      </w:r>
      <w:r w:rsidR="002C3522" w:rsidRPr="00147B3B">
        <w:t>Energy efficiency of cooling system</w:t>
      </w:r>
      <w:r w:rsidR="002C3522">
        <w:t xml:space="preserve"> (%)</w:t>
      </w:r>
    </w:p>
    <w:p w14:paraId="523E37BC" w14:textId="77777777" w:rsidR="002C3522" w:rsidRPr="00C845A0"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EP</m:t>
            </m:r>
          </m:sub>
        </m:sSub>
        <m:r>
          <w:rPr>
            <w:rFonts w:ascii="Cambria Math" w:hAnsi="Cambria Math"/>
          </w:rPr>
          <m:t xml:space="preserve"> </m:t>
        </m:r>
      </m:oMath>
      <w:r w:rsidR="002C3522" w:rsidRPr="00B915D1">
        <w:t>=</w:t>
      </w:r>
      <w:r w:rsidR="002C3522">
        <w:t xml:space="preserve"> </w:t>
      </w:r>
      <w:r w:rsidR="002C3522" w:rsidRPr="00B915D1">
        <w:t>cost of electricity from a public supplier (</w:t>
      </w:r>
      <w:r w:rsidR="002C3522">
        <w:t>USD</w:t>
      </w:r>
      <w:r w:rsidR="002C3522" w:rsidRPr="00B915D1">
        <w:t xml:space="preserve"> kWh</w:t>
      </w:r>
      <w:r w:rsidR="002C3522">
        <w:rPr>
          <w:vertAlign w:val="superscript"/>
        </w:rPr>
        <w:t>-1</w:t>
      </w:r>
      <w:r w:rsidR="002C3522" w:rsidRPr="00B915D1">
        <w:t>)</w:t>
      </w:r>
    </w:p>
    <w:p w14:paraId="37ECFAD8" w14:textId="6C22A9A5" w:rsidR="002C3522" w:rsidRPr="00120FB8"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NG</m:t>
            </m:r>
          </m:sub>
        </m:sSub>
      </m:oMath>
      <w:r w:rsidR="002C3522" w:rsidRPr="00B915D1">
        <w:t>=</w:t>
      </w:r>
      <w:r w:rsidR="002C3522">
        <w:t xml:space="preserve"> </w:t>
      </w:r>
      <w:r w:rsidR="002C3522" w:rsidRPr="00B915D1">
        <w:t>Cost of natural gas (</w:t>
      </w:r>
      <w:r w:rsidR="002C3522">
        <w:t>USD</w:t>
      </w:r>
      <w:r w:rsidR="002C3522" w:rsidRPr="00B915D1">
        <w:t xml:space="preserve"> 1000 ft</w:t>
      </w:r>
      <w:r w:rsidR="0045711A">
        <w:rPr>
          <w:vertAlign w:val="superscript"/>
        </w:rPr>
        <w:t>-3</w:t>
      </w:r>
      <w:r w:rsidR="002C3522" w:rsidRPr="00B915D1">
        <w:t>)</w:t>
      </w:r>
    </w:p>
    <w:p w14:paraId="195FF841" w14:textId="77777777" w:rsidR="002C3522" w:rsidRPr="0037569E"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bT</m:t>
            </m:r>
          </m:sub>
        </m:sSub>
        <m:r>
          <w:rPr>
            <w:rFonts w:ascii="Cambria Math" w:hAnsi="Cambria Math"/>
          </w:rPr>
          <m:t xml:space="preserve"> </m:t>
        </m:r>
      </m:oMath>
      <w:r w:rsidR="002C3522" w:rsidRPr="00130D9C">
        <w:t>=</w:t>
      </w:r>
      <w:r w:rsidR="002C3522">
        <w:t xml:space="preserve"> </w:t>
      </w:r>
      <w:r w:rsidR="002C3522" w:rsidRPr="00130D9C">
        <w:t>Cost of</w:t>
      </w:r>
      <w:r w:rsidR="002C3522">
        <w:t xml:space="preserve"> </w:t>
      </w:r>
      <w:r w:rsidR="002C3522" w:rsidRPr="00130D9C">
        <w:t>energy from onsite boiler-turbine system (</w:t>
      </w:r>
      <w:r w:rsidR="002C3522">
        <w:t xml:space="preserve">USD </w:t>
      </w:r>
      <w:r w:rsidR="002C3522" w:rsidRPr="00130D9C">
        <w:t>kWh</w:t>
      </w:r>
      <w:r w:rsidR="002C3522">
        <w:rPr>
          <w:vertAlign w:val="superscript"/>
        </w:rPr>
        <w:t>-1</w:t>
      </w:r>
      <w:r w:rsidR="002C3522" w:rsidRPr="00130D9C">
        <w:t>)</w:t>
      </w:r>
    </w:p>
    <w:p w14:paraId="11C3898B" w14:textId="77777777" w:rsidR="002C3522" w:rsidRPr="0037569E"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NGP</m:t>
            </m:r>
          </m:sub>
        </m:sSub>
        <m:r>
          <w:rPr>
            <w:rFonts w:ascii="Cambria Math" w:hAnsi="Cambria Math"/>
          </w:rPr>
          <m:t xml:space="preserve"> </m:t>
        </m:r>
      </m:oMath>
      <w:r w:rsidR="002C3522" w:rsidRPr="00130D9C">
        <w:t>=</w:t>
      </w:r>
      <w:r w:rsidR="002C3522">
        <w:t xml:space="preserve"> </w:t>
      </w:r>
      <w:r w:rsidR="002C3522" w:rsidRPr="00130D9C">
        <w:t>natural gas price (</w:t>
      </w:r>
      <w:r w:rsidR="002C3522">
        <w:t xml:space="preserve">USD </w:t>
      </w:r>
      <w:r w:rsidR="002C3522" w:rsidRPr="00130D9C">
        <w:t>kWh</w:t>
      </w:r>
      <w:r w:rsidR="002C3522">
        <w:rPr>
          <w:vertAlign w:val="superscript"/>
        </w:rPr>
        <w:t>-1</w:t>
      </w:r>
      <w:r w:rsidR="002C3522" w:rsidRPr="00130D9C">
        <w:t>)</w:t>
      </w:r>
    </w:p>
    <w:p w14:paraId="15804841" w14:textId="77777777" w:rsidR="002C3522" w:rsidRPr="002E6CD0" w:rsidRDefault="00B00F70" w:rsidP="002C3522">
      <m:oMath>
        <m:sSub>
          <m:sSubPr>
            <m:ctrlPr>
              <w:rPr>
                <w:rFonts w:ascii="Cambria Math" w:hAnsi="Cambria Math"/>
                <w:i/>
              </w:rPr>
            </m:ctrlPr>
          </m:sSubPr>
          <m:e>
            <m:r>
              <w:rPr>
                <w:rFonts w:ascii="Cambria Math" w:hAnsi="Cambria Math"/>
              </w:rPr>
              <m:t>ϵ</m:t>
            </m:r>
          </m:e>
          <m:sub>
            <m:r>
              <w:rPr>
                <w:rFonts w:ascii="Cambria Math" w:hAnsi="Cambria Math"/>
              </w:rPr>
              <m:t>bT</m:t>
            </m:r>
          </m:sub>
        </m:sSub>
        <m:r>
          <w:rPr>
            <w:rFonts w:ascii="Cambria Math" w:hAnsi="Cambria Math"/>
          </w:rPr>
          <m:t xml:space="preserve"> </m:t>
        </m:r>
      </m:oMath>
      <w:r w:rsidR="002C3522" w:rsidRPr="00130D9C">
        <w:t>=</w:t>
      </w:r>
      <w:r w:rsidR="002C3522">
        <w:t xml:space="preserve"> </w:t>
      </w:r>
      <w:r w:rsidR="002C3522" w:rsidRPr="00130D9C">
        <w:t>boiler-turbine system efficiency</w:t>
      </w:r>
      <w:r w:rsidR="002C3522">
        <w:t xml:space="preserve"> (%)</w:t>
      </w:r>
    </w:p>
    <w:p w14:paraId="7560A646" w14:textId="77777777" w:rsidR="002C352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EP</m:t>
            </m:r>
          </m:sub>
        </m:sSub>
      </m:oMath>
      <w:r w:rsidR="002C3522">
        <w:t xml:space="preserve"> </w:t>
      </w:r>
      <w:r w:rsidR="002C3522" w:rsidRPr="007D4D56">
        <w:t>=</w:t>
      </w:r>
      <w:r w:rsidR="002C3522">
        <w:t xml:space="preserve"> </w:t>
      </w:r>
      <w:r w:rsidR="002C3522" w:rsidRPr="007D4D56">
        <w:t>percentage of electricity produced by from a public supplier</w:t>
      </w:r>
      <w:r w:rsidR="002C3522">
        <w:t xml:space="preserve"> (%)</w:t>
      </w:r>
    </w:p>
    <w:p w14:paraId="17D7C245" w14:textId="77777777" w:rsidR="002C3522" w:rsidRPr="00C20535"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bT</m:t>
            </m:r>
          </m:sub>
        </m:sSub>
      </m:oMath>
      <w:r w:rsidR="002C3522" w:rsidRPr="007D4D56">
        <w:t xml:space="preserve"> </w:t>
      </w:r>
      <w:r w:rsidR="002C3522">
        <w:t xml:space="preserve">= </w:t>
      </w:r>
      <w:r w:rsidR="002C3522" w:rsidRPr="007D4D56">
        <w:t>percentage of energy produced by on site boiler-turbine system</w:t>
      </w:r>
      <w:r w:rsidR="002C3522">
        <w:t xml:space="preserve"> (%)</w:t>
      </w:r>
    </w:p>
    <w:p w14:paraId="4B4487D7" w14:textId="77777777" w:rsidR="002C3522" w:rsidRPr="00061051"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PW</m:t>
            </m:r>
          </m:sub>
        </m:sSub>
        <m:r>
          <w:rPr>
            <w:rFonts w:ascii="Cambria Math" w:hAnsi="Cambria Math"/>
          </w:rPr>
          <m:t xml:space="preserve"> </m:t>
        </m:r>
      </m:oMath>
      <w:r w:rsidR="002C3522" w:rsidRPr="00061051">
        <w:t>=</w:t>
      </w:r>
      <w:r w:rsidR="002C3522">
        <w:t xml:space="preserve"> </w:t>
      </w:r>
      <w:r w:rsidR="002C3522" w:rsidRPr="00061051">
        <w:t>Process water costs (USD</w:t>
      </w:r>
      <w:r w:rsidR="002C3522">
        <w:t xml:space="preserve"> m</w:t>
      </w:r>
      <w:r w:rsidR="002C3522">
        <w:rPr>
          <w:vertAlign w:val="superscript"/>
        </w:rPr>
        <w:t>-3</w:t>
      </w:r>
      <w:r w:rsidR="002C3522" w:rsidRPr="00061051">
        <w:t>)</w:t>
      </w:r>
    </w:p>
    <w:p w14:paraId="1F1C147B" w14:textId="77777777" w:rsidR="002C3522" w:rsidRPr="00061051"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 xml:space="preserve">WF </m:t>
            </m:r>
          </m:sub>
        </m:sSub>
      </m:oMath>
      <w:r w:rsidR="002C3522" w:rsidRPr="003F548C">
        <w:t xml:space="preserve">= Wastewater filtration costs </w:t>
      </w:r>
      <w:r w:rsidR="002C3522" w:rsidRPr="00061051">
        <w:t>(USD</w:t>
      </w:r>
      <w:r w:rsidR="002C3522">
        <w:t xml:space="preserve"> m</w:t>
      </w:r>
      <w:r w:rsidR="002C3522">
        <w:rPr>
          <w:vertAlign w:val="superscript"/>
        </w:rPr>
        <w:t>-3</w:t>
      </w:r>
      <w:r w:rsidR="002C3522" w:rsidRPr="00061051">
        <w:t>)</w:t>
      </w:r>
    </w:p>
    <w:p w14:paraId="134A7034" w14:textId="77777777" w:rsidR="002C3522" w:rsidRPr="00E5031F"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BO</m:t>
            </m:r>
          </m:sub>
        </m:sSub>
      </m:oMath>
      <w:r w:rsidR="002C3522" w:rsidRPr="003F548C">
        <w:t>=</w:t>
      </w:r>
      <w:r w:rsidR="002C3522">
        <w:t xml:space="preserve"> </w:t>
      </w:r>
      <w:r w:rsidR="002C3522" w:rsidRPr="003F548C">
        <w:t xml:space="preserve">Biological oxidation of wastewater costs </w:t>
      </w:r>
      <w:r w:rsidR="002C3522" w:rsidRPr="00061051">
        <w:t>(USD</w:t>
      </w:r>
      <w:r w:rsidR="002C3522">
        <w:t xml:space="preserve"> m</w:t>
      </w:r>
      <w:r w:rsidR="002C3522">
        <w:rPr>
          <w:vertAlign w:val="superscript"/>
        </w:rPr>
        <w:t>-3</w:t>
      </w:r>
      <w:r w:rsidR="002C3522" w:rsidRPr="00061051">
        <w:t>)</w:t>
      </w:r>
    </w:p>
    <w:p w14:paraId="29BF333D" w14:textId="77777777" w:rsidR="002C3522" w:rsidRPr="00176E39" w:rsidRDefault="002C3522" w:rsidP="002C3522">
      <m:oMath>
        <m:r>
          <w:rPr>
            <w:rFonts w:ascii="Cambria Math" w:hAnsi="Cambria Math"/>
          </w:rPr>
          <m:t xml:space="preserve">P </m:t>
        </m:r>
      </m:oMath>
      <w:r w:rsidRPr="00BC1D87">
        <w:t>=</w:t>
      </w:r>
      <w:r>
        <w:t xml:space="preserve"> </w:t>
      </w:r>
      <w:r w:rsidRPr="00BC1D87">
        <w:t>required manpower (production workers)</w:t>
      </w:r>
    </w:p>
    <w:p w14:paraId="271D756A" w14:textId="77777777" w:rsidR="002C3522" w:rsidRPr="00E451CC" w:rsidRDefault="00B00F70" w:rsidP="002C3522">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2C3522">
        <w:t xml:space="preserve"> </w:t>
      </w:r>
      <w:r w:rsidR="002C3522" w:rsidRPr="00BC1D87">
        <w:t>=</w:t>
      </w:r>
      <w:r w:rsidR="002C3522">
        <w:t xml:space="preserve"> </w:t>
      </w:r>
      <w:r w:rsidR="002C3522" w:rsidRPr="00BC1D87">
        <w:t>production worker required for single piece of equipment</w:t>
      </w:r>
    </w:p>
    <w:p w14:paraId="302E3D93" w14:textId="77777777" w:rsidR="002C3522" w:rsidRPr="00176E39" w:rsidRDefault="002C3522" w:rsidP="002C3522">
      <m:oMath>
        <m:r>
          <w:rPr>
            <w:rFonts w:ascii="Cambria Math" w:hAnsi="Cambria Math"/>
          </w:rPr>
          <m:t xml:space="preserve">j </m:t>
        </m:r>
      </m:oMath>
      <w:r w:rsidRPr="00BC1D87">
        <w:t>=</w:t>
      </w:r>
      <w:r>
        <w:t xml:space="preserve"> </w:t>
      </w:r>
      <w:r w:rsidRPr="00BC1D87">
        <w:t>Individual piece of equipment</w:t>
      </w:r>
    </w:p>
    <w:p w14:paraId="78FCF09D" w14:textId="77777777" w:rsidR="002C3522" w:rsidRDefault="002C3522" w:rsidP="002C3522">
      <m:oMath>
        <m:r>
          <w:rPr>
            <w:rFonts w:ascii="Cambria Math" w:hAnsi="Cambria Math"/>
          </w:rPr>
          <m:t>N</m:t>
        </m:r>
      </m:oMath>
      <w:r>
        <w:t xml:space="preserve"> </w:t>
      </w:r>
      <w:r w:rsidRPr="00595538">
        <w:t>=</w:t>
      </w:r>
      <w:r>
        <w:t xml:space="preserve"> </w:t>
      </w:r>
      <w:r w:rsidRPr="00595538">
        <w:t>All downstream equipment used in downstream ACBM production</w:t>
      </w:r>
    </w:p>
    <w:p w14:paraId="1AA7AA6D" w14:textId="77777777" w:rsidR="002C3522" w:rsidRPr="001268D4"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lab</m:t>
            </m:r>
          </m:sub>
        </m:sSub>
      </m:oMath>
      <w:r w:rsidR="002C3522">
        <w:t xml:space="preserve"> = Labor cost correction factor </w:t>
      </w:r>
    </w:p>
    <w:p w14:paraId="2D41E6F3" w14:textId="77777777" w:rsidR="002C3522" w:rsidRPr="00361C38"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oMath>
      <w:r w:rsidR="002C3522" w:rsidRPr="007B6F6B">
        <w:t>=</w:t>
      </w:r>
      <w:r w:rsidR="002C3522">
        <w:t xml:space="preserve"> </w:t>
      </w:r>
      <w:r w:rsidR="002C3522" w:rsidRPr="007B6F6B">
        <w:t>Country effect</w:t>
      </w:r>
    </w:p>
    <w:p w14:paraId="5445B977" w14:textId="77777777" w:rsidR="002C3522" w:rsidRPr="0009183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Sca</m:t>
            </m:r>
          </m:sub>
        </m:sSub>
        <m:r>
          <w:rPr>
            <w:rFonts w:ascii="Cambria Math" w:hAnsi="Cambria Math"/>
          </w:rPr>
          <m:t xml:space="preserve"> </m:t>
        </m:r>
      </m:oMath>
      <w:r w:rsidR="002C3522" w:rsidRPr="007B6F6B">
        <w:t>=</w:t>
      </w:r>
      <w:r w:rsidR="002C3522">
        <w:t xml:space="preserve"> </w:t>
      </w:r>
      <w:r w:rsidR="002C3522" w:rsidRPr="007B6F6B">
        <w:t>Supervising and clerical assistance</w:t>
      </w:r>
    </w:p>
    <w:p w14:paraId="11E8E51F" w14:textId="77777777" w:rsidR="002C3522" w:rsidRPr="007B6F6B"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w:r w:rsidR="002C3522" w:rsidRPr="007B6F6B">
        <w:t>=</w:t>
      </w:r>
      <w:r w:rsidR="002C3522">
        <w:t xml:space="preserve"> </w:t>
      </w:r>
      <w:r w:rsidR="002C3522" w:rsidRPr="007B6F6B">
        <w:t>Advanced technological and automating</w:t>
      </w:r>
    </w:p>
    <w:p w14:paraId="2EAA9667" w14:textId="77777777" w:rsidR="002C3522" w:rsidRPr="0009183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Q</m:t>
            </m:r>
          </m:sub>
        </m:sSub>
      </m:oMath>
      <w:r w:rsidR="002C3522">
        <w:t xml:space="preserve"> </w:t>
      </w:r>
      <w:r w:rsidR="002C3522" w:rsidRPr="007B6F6B">
        <w:t>=</w:t>
      </w:r>
      <w:r w:rsidR="002C3522">
        <w:t xml:space="preserve"> </w:t>
      </w:r>
      <w:r w:rsidR="002C3522" w:rsidRPr="007B6F6B">
        <w:t>Skilled and qualified level of the personnel</w:t>
      </w:r>
    </w:p>
    <w:p w14:paraId="6158B379" w14:textId="77777777" w:rsidR="002C3522" w:rsidRPr="0009183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 xml:space="preserve"> </m:t>
        </m:r>
      </m:oMath>
      <w:r w:rsidR="002C3522" w:rsidRPr="007B6F6B">
        <w:t>=</w:t>
      </w:r>
      <w:r w:rsidR="002C3522">
        <w:t xml:space="preserve"> </w:t>
      </w:r>
      <w:r w:rsidR="002C3522" w:rsidRPr="007B6F6B">
        <w:t>Social benefits</w:t>
      </w:r>
    </w:p>
    <w:p w14:paraId="22EA22CB" w14:textId="77777777" w:rsidR="002C3522"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 xml:space="preserve"> </m:t>
        </m:r>
      </m:oMath>
      <w:r w:rsidR="002C3522" w:rsidRPr="003A5952">
        <w:t>=</w:t>
      </w:r>
      <w:r w:rsidR="002C3522">
        <w:t xml:space="preserve"> </w:t>
      </w:r>
      <w:r w:rsidR="002C3522" w:rsidRPr="003A5952">
        <w:t>Overtime work</w:t>
      </w:r>
    </w:p>
    <w:p w14:paraId="0B458690" w14:textId="77777777" w:rsidR="002C3522" w:rsidRPr="00CA5CC2"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Lab</m:t>
            </m:r>
          </m:sub>
        </m:sSub>
        <m:r>
          <w:rPr>
            <w:rFonts w:ascii="Cambria Math" w:hAnsi="Cambria Math"/>
          </w:rPr>
          <m:t xml:space="preserve"> </m:t>
        </m:r>
      </m:oMath>
      <w:r w:rsidR="002C3522" w:rsidRPr="00703B1C">
        <w:t>=</w:t>
      </w:r>
      <w:r w:rsidR="002C3522">
        <w:t xml:space="preserve"> </w:t>
      </w:r>
      <w:r w:rsidR="002C3522" w:rsidRPr="00703B1C">
        <w:t>Estimated annual labor costs (USD)</w:t>
      </w:r>
    </w:p>
    <w:p w14:paraId="0547FA5D" w14:textId="56193BF3" w:rsidR="002C3522" w:rsidRPr="00703B1C" w:rsidRDefault="00B00F70" w:rsidP="002C3522">
      <m:oMath>
        <m:sSub>
          <m:sSubPr>
            <m:ctrlPr>
              <w:rPr>
                <w:rFonts w:ascii="Cambria Math" w:hAnsi="Cambria Math"/>
                <w:i/>
              </w:rPr>
            </m:ctrlPr>
          </m:sSubPr>
          <m:e>
            <m:r>
              <w:rPr>
                <w:rFonts w:ascii="Cambria Math" w:hAnsi="Cambria Math"/>
              </w:rPr>
              <m:t>t</m:t>
            </m:r>
          </m:e>
          <m:sub>
            <m:r>
              <w:rPr>
                <w:rFonts w:ascii="Cambria Math" w:hAnsi="Cambria Math"/>
              </w:rPr>
              <m:t>y</m:t>
            </m:r>
          </m:sub>
        </m:sSub>
      </m:oMath>
      <w:r w:rsidR="002C3522">
        <w:t xml:space="preserve"> </w:t>
      </w:r>
      <w:r w:rsidR="002C3522" w:rsidRPr="00703B1C">
        <w:t>=</w:t>
      </w:r>
      <w:r w:rsidR="002C3522">
        <w:t xml:space="preserve"> </w:t>
      </w:r>
      <w:r w:rsidR="0026684D">
        <w:t>A</w:t>
      </w:r>
      <w:r w:rsidR="002C3522" w:rsidRPr="00703B1C">
        <w:t>nnual operating time (h)</w:t>
      </w:r>
    </w:p>
    <w:p w14:paraId="355C702B" w14:textId="15623111" w:rsidR="002C3522"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oMath>
      <w:r w:rsidR="002C3522" w:rsidRPr="008F561C">
        <w:t>=</w:t>
      </w:r>
      <w:r w:rsidR="002C3522">
        <w:t xml:space="preserve"> </w:t>
      </w:r>
      <w:r w:rsidR="0026684D">
        <w:t>P</w:t>
      </w:r>
      <w:r w:rsidR="002C3522" w:rsidRPr="008F561C">
        <w:t>roduction worker hourly rate (USD</w:t>
      </w:r>
      <w:r w:rsidR="002C3522">
        <w:t xml:space="preserve"> </w:t>
      </w:r>
      <w:r w:rsidR="002C3522" w:rsidRPr="008F561C">
        <w:t>h</w:t>
      </w:r>
      <w:r w:rsidR="002C3522">
        <w:rPr>
          <w:vertAlign w:val="superscript"/>
        </w:rPr>
        <w:t>-1</w:t>
      </w:r>
      <w:r w:rsidR="002C3522" w:rsidRPr="008F561C">
        <w:t>)</w:t>
      </w:r>
    </w:p>
    <w:p w14:paraId="53C06276" w14:textId="0AC7DB33" w:rsidR="00FD26CB" w:rsidRPr="00FD26CB" w:rsidRDefault="00B00F70" w:rsidP="002C3522">
      <m:oMath>
        <m:sSub>
          <m:sSubPr>
            <m:ctrlPr>
              <w:rPr>
                <w:rFonts w:ascii="Cambria Math" w:hAnsi="Cambria Math"/>
                <w:i/>
              </w:rPr>
            </m:ctrlPr>
          </m:sSubPr>
          <m:e>
            <m:r>
              <w:rPr>
                <w:rFonts w:ascii="Cambria Math" w:hAnsi="Cambria Math"/>
              </w:rPr>
              <m:t>EQ</m:t>
            </m:r>
          </m:e>
          <m:sub>
            <m:r>
              <w:rPr>
                <w:rFonts w:ascii="Cambria Math" w:hAnsi="Cambria Math"/>
              </w:rPr>
              <m:t>r</m:t>
            </m:r>
          </m:sub>
        </m:sSub>
      </m:oMath>
      <w:r w:rsidR="00FD26CB">
        <w:t xml:space="preserve">= </w:t>
      </w:r>
      <w:r w:rsidR="00F27023">
        <w:t>E</w:t>
      </w:r>
      <w:r w:rsidR="00FD26CB">
        <w:t>quity ratio</w:t>
      </w:r>
    </w:p>
    <w:p w14:paraId="73011531" w14:textId="3437979E" w:rsidR="00AA5D0D" w:rsidRPr="00AA5D0D"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AA5D0D">
        <w:t>= Total debt costs (USD)</w:t>
      </w:r>
    </w:p>
    <w:p w14:paraId="7532B4E3" w14:textId="77EDEA71" w:rsidR="00C03582" w:rsidRDefault="00B00F70" w:rsidP="002C3522">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C03582">
        <w:t xml:space="preserve">= </w:t>
      </w:r>
      <w:r w:rsidR="0026684D">
        <w:t>debt ratio (%)</w:t>
      </w:r>
    </w:p>
    <w:p w14:paraId="7D47D7B3" w14:textId="52C38368" w:rsidR="008E0BBD"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TEQ</m:t>
            </m:r>
          </m:sub>
        </m:sSub>
      </m:oMath>
      <w:r w:rsidR="008E0BBD">
        <w:t xml:space="preserve">= </w:t>
      </w:r>
      <w:r w:rsidR="00F27023">
        <w:t>Total equity costs</w:t>
      </w:r>
      <w:r w:rsidR="00B12F94">
        <w:t xml:space="preserve"> (USD)</w:t>
      </w:r>
    </w:p>
    <w:p w14:paraId="31950DE4" w14:textId="5A122ED3" w:rsidR="005B2678"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CRD</m:t>
            </m:r>
          </m:sub>
        </m:sSub>
      </m:oMath>
      <w:r w:rsidR="005B2678">
        <w:t xml:space="preserve">= </w:t>
      </w:r>
      <w:r w:rsidR="005B2678" w:rsidRPr="00C960D9">
        <w:t>Capital recovery factor for debt</w:t>
      </w:r>
    </w:p>
    <w:p w14:paraId="069B4965" w14:textId="5E57EFA6" w:rsidR="00B1736B" w:rsidRDefault="00B00F70" w:rsidP="002C3522">
      <m:oMath>
        <m:sSub>
          <m:sSubPr>
            <m:ctrlPr>
              <w:rPr>
                <w:rFonts w:ascii="Cambria Math" w:hAnsi="Cambria Math"/>
                <w:i/>
              </w:rPr>
            </m:ctrlPr>
          </m:sSubPr>
          <m:e>
            <m:r>
              <w:rPr>
                <w:rFonts w:ascii="Cambria Math" w:hAnsi="Cambria Math"/>
              </w:rPr>
              <m:t>f</m:t>
            </m:r>
          </m:e>
          <m:sub>
            <m:r>
              <w:rPr>
                <w:rFonts w:ascii="Cambria Math" w:hAnsi="Cambria Math"/>
              </w:rPr>
              <m:t>CREQ</m:t>
            </m:r>
          </m:sub>
        </m:sSub>
      </m:oMath>
      <w:r w:rsidR="00B1736B">
        <w:t>= Capital recovery factor for equity</w:t>
      </w:r>
    </w:p>
    <w:p w14:paraId="6E91A5DE" w14:textId="423D1B13" w:rsidR="00127EAD" w:rsidRDefault="00B00F70" w:rsidP="002C3522">
      <m:oMath>
        <m:sSub>
          <m:sSubPr>
            <m:ctrlPr>
              <w:rPr>
                <w:rFonts w:ascii="Cambria Math" w:hAnsi="Cambria Math"/>
                <w:i/>
              </w:rPr>
            </m:ctrlPr>
          </m:sSubPr>
          <m:e>
            <m:r>
              <w:rPr>
                <w:rFonts w:ascii="Cambria Math" w:hAnsi="Cambria Math"/>
              </w:rPr>
              <m:t>D</m:t>
            </m:r>
          </m:e>
          <m:sub>
            <m:r>
              <w:rPr>
                <w:rFonts w:ascii="Cambria Math" w:hAnsi="Cambria Math"/>
              </w:rPr>
              <m:t>p</m:t>
            </m:r>
          </m:sub>
        </m:sSub>
      </m:oMath>
      <w:r w:rsidR="004F0566">
        <w:t xml:space="preserve">= </w:t>
      </w:r>
      <w:r w:rsidR="00127EAD">
        <w:t>Annual debt payment</w:t>
      </w:r>
      <w:r w:rsidR="00F740F9">
        <w:t xml:space="preserve"> (USD)</w:t>
      </w:r>
    </w:p>
    <w:p w14:paraId="50DCA4AA" w14:textId="473AF54B" w:rsidR="00C334B7" w:rsidRPr="00127EAD" w:rsidRDefault="00C334B7" w:rsidP="002C3522">
      <m:oMath>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w:t>
      </w:r>
      <w:r w:rsidR="00274AE8">
        <w:t>Annual equity recovery</w:t>
      </w:r>
      <w:r w:rsidR="00F740F9">
        <w:t xml:space="preserve"> (USD)</w:t>
      </w:r>
    </w:p>
    <w:p w14:paraId="7783FF55" w14:textId="480F6D42" w:rsidR="00B1736B"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cap</m:t>
            </m:r>
          </m:sub>
        </m:sSub>
      </m:oMath>
      <w:r w:rsidR="00274AE8">
        <w:t xml:space="preserve">= </w:t>
      </w:r>
      <w:r w:rsidR="00F740F9">
        <w:t>Minimum annual cost of capital expenditures (USD)</w:t>
      </w:r>
    </w:p>
    <w:p w14:paraId="12DF5DA3" w14:textId="4D3BD5A8" w:rsidR="00F740F9" w:rsidRPr="00B1736B" w:rsidRDefault="00B00F70" w:rsidP="002C3522">
      <m:oMath>
        <m:sSub>
          <m:sSubPr>
            <m:ctrlPr>
              <w:rPr>
                <w:rFonts w:ascii="Cambria Math" w:hAnsi="Cambria Math"/>
                <w:i/>
              </w:rPr>
            </m:ctrlPr>
          </m:sSubPr>
          <m:e>
            <m:r>
              <w:rPr>
                <w:rFonts w:ascii="Cambria Math" w:hAnsi="Cambria Math"/>
              </w:rPr>
              <m:t>C</m:t>
            </m:r>
          </m:e>
          <m:sub>
            <m:r>
              <w:rPr>
                <w:rFonts w:ascii="Cambria Math" w:hAnsi="Cambria Math"/>
              </w:rPr>
              <m:t xml:space="preserve">total </m:t>
            </m:r>
          </m:sub>
        </m:sSub>
      </m:oMath>
      <w:r w:rsidR="00F740F9">
        <w:t xml:space="preserve">= </w:t>
      </w:r>
      <w:r w:rsidR="00C3781C">
        <w:t xml:space="preserve">Total minimum annual costs </w:t>
      </w:r>
      <w:r w:rsidR="00472BF2">
        <w:t>(USD)</w:t>
      </w:r>
    </w:p>
    <w:p w14:paraId="2460CA81" w14:textId="77777777" w:rsidR="00E0427C" w:rsidRDefault="00E0427C" w:rsidP="00B9440A">
      <w:pPr>
        <w:pStyle w:val="SMSubheading"/>
        <w:rPr>
          <w:u w:val="none"/>
        </w:rPr>
      </w:pPr>
    </w:p>
    <w:p w14:paraId="3ECF9107" w14:textId="7CDB2201" w:rsidR="00826645" w:rsidRDefault="00826645" w:rsidP="00826645">
      <w:pPr>
        <w:pStyle w:val="SMSubheading"/>
        <w:rPr>
          <w:u w:val="single"/>
        </w:rPr>
      </w:pPr>
      <w:r>
        <w:rPr>
          <w:u w:val="single"/>
        </w:rPr>
        <w:t>Equation</w:t>
      </w:r>
      <w:r w:rsidRPr="00D45246">
        <w:rPr>
          <w:u w:val="single"/>
        </w:rPr>
        <w:t xml:space="preserve"> </w:t>
      </w:r>
      <w:r>
        <w:rPr>
          <w:u w:val="single"/>
        </w:rPr>
        <w:t xml:space="preserve">list </w:t>
      </w:r>
    </w:p>
    <w:p w14:paraId="4B56C272" w14:textId="0F03D5B9" w:rsidR="00F94F82" w:rsidRDefault="00F94F82" w:rsidP="00826645">
      <w:pPr>
        <w:pStyle w:val="SMSubheading"/>
        <w:rPr>
          <w:u w:val="single"/>
        </w:rPr>
      </w:pPr>
    </w:p>
    <w:p w14:paraId="212ACE5C" w14:textId="3ADCCB6E" w:rsidR="00F94F82" w:rsidRPr="00F94F82" w:rsidRDefault="00F94F82" w:rsidP="00826645">
      <w:pPr>
        <w:pStyle w:val="SMSubheading"/>
        <w:rPr>
          <w:u w:val="none"/>
        </w:rPr>
      </w:pPr>
      <w:r>
        <w:rPr>
          <w:u w:val="none"/>
        </w:rPr>
        <w:t>All cost value</w:t>
      </w:r>
      <w:r w:rsidR="00C25968">
        <w:rPr>
          <w:u w:val="none"/>
        </w:rPr>
        <w:t>s</w:t>
      </w:r>
      <w:r>
        <w:rPr>
          <w:u w:val="none"/>
        </w:rPr>
        <w:t xml:space="preserve"> are in </w:t>
      </w:r>
      <w:r w:rsidR="00010748">
        <w:rPr>
          <w:u w:val="none"/>
        </w:rPr>
        <w:t xml:space="preserve">United States dollar amounts (USD). </w:t>
      </w:r>
    </w:p>
    <w:p w14:paraId="2D4157BC" w14:textId="77777777" w:rsidR="00826645" w:rsidRPr="002C3522" w:rsidRDefault="00826645" w:rsidP="00B9440A">
      <w:pPr>
        <w:pStyle w:val="SMSubheading"/>
        <w:rPr>
          <w:u w:val="none"/>
        </w:rPr>
      </w:pPr>
    </w:p>
    <w:p w14:paraId="3DEF730F" w14:textId="12FFBF9C" w:rsidR="006477A1" w:rsidRDefault="006477A1" w:rsidP="00A76D52">
      <w:r>
        <w:t xml:space="preserve">Equation </w:t>
      </w:r>
      <w:r w:rsidR="00672460">
        <w:t>1</w:t>
      </w:r>
      <w:r>
        <w:t>. Time of batch</w:t>
      </w:r>
      <w:r w:rsidR="00DC217E">
        <w:t xml:space="preserve"> </w:t>
      </w:r>
    </w:p>
    <w:p w14:paraId="0FEF1938" w14:textId="62A73BF4" w:rsidR="006477A1" w:rsidRDefault="006477A1" w:rsidP="00A76D52"/>
    <w:p w14:paraId="44B3EBD6" w14:textId="2B1614CE" w:rsidR="006477A1" w:rsidRPr="0075343A" w:rsidRDefault="00B00F70" w:rsidP="00A76D52">
      <m:oMathPara>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gf</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0928EE98" w14:textId="77777777" w:rsidR="0075343A" w:rsidRDefault="0075343A" w:rsidP="00A76D52"/>
    <w:p w14:paraId="10299A24" w14:textId="50C261DE" w:rsidR="00A76D52" w:rsidRDefault="00A76D52" w:rsidP="00A76D52">
      <w:r w:rsidRPr="00A46427">
        <w:t xml:space="preserve">Equation </w:t>
      </w:r>
      <w:r w:rsidR="00672460">
        <w:t>2</w:t>
      </w:r>
      <w:r w:rsidRPr="00A46427">
        <w:t xml:space="preserve">. </w:t>
      </w:r>
      <w:r>
        <w:t xml:space="preserve">Total </w:t>
      </w:r>
      <w:r w:rsidR="00D81F8C">
        <w:t>number</w:t>
      </w:r>
      <w:r>
        <w:t xml:space="preserve"> of c</w:t>
      </w:r>
      <w:r w:rsidRPr="00A46427">
        <w:t xml:space="preserve">ells in </w:t>
      </w:r>
      <w:r>
        <w:t xml:space="preserve">a single </w:t>
      </w:r>
      <w:r w:rsidRPr="00A46427">
        <w:t>bioreactor</w:t>
      </w:r>
      <w:r>
        <w:t xml:space="preserve"> after maturation </w:t>
      </w:r>
    </w:p>
    <w:p w14:paraId="1C78883D" w14:textId="570F4D46" w:rsidR="00A76D52" w:rsidRDefault="00A76D52" w:rsidP="00A76D52"/>
    <w:p w14:paraId="01144A5B" w14:textId="47BEB6B7" w:rsidR="00A76D52" w:rsidRPr="00A76D52" w:rsidRDefault="00B00F70" w:rsidP="00A76D52">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w:bookmarkStart w:id="12" w:name="_Hlk38459774"/>
          <m:sSub>
            <m:sSubPr>
              <m:ctrlPr>
                <w:rPr>
                  <w:rFonts w:ascii="Cambria Math" w:hAnsi="Cambria Math"/>
                  <w:i/>
                </w:rPr>
              </m:ctrlPr>
            </m:sSubPr>
            <m:e>
              <m:r>
                <w:rPr>
                  <w:rFonts w:ascii="Cambria Math" w:hAnsi="Cambria Math"/>
                </w:rPr>
                <m:t>B</m:t>
              </m:r>
            </m:e>
            <m:sub>
              <m:r>
                <w:rPr>
                  <w:rFonts w:ascii="Cambria Math" w:hAnsi="Cambria Math"/>
                </w:rPr>
                <m:t>V</m:t>
              </m:r>
            </m:sub>
          </m:sSub>
        </m:oMath>
      </m:oMathPara>
      <w:bookmarkEnd w:id="12"/>
    </w:p>
    <w:p w14:paraId="18EEB95A" w14:textId="77777777" w:rsidR="00A76D52" w:rsidRDefault="00A76D52" w:rsidP="00A76D52"/>
    <w:p w14:paraId="249E28F7" w14:textId="5273269A" w:rsidR="00A76D52" w:rsidRPr="00A46427" w:rsidRDefault="00A76D52" w:rsidP="00A76D52">
      <w:r w:rsidRPr="00A46427">
        <w:t xml:space="preserve">Equation </w:t>
      </w:r>
      <w:r w:rsidR="00672460">
        <w:t>3</w:t>
      </w:r>
      <w:r w:rsidRPr="00A46427">
        <w:t>. Total</w:t>
      </w:r>
      <w:r>
        <w:t xml:space="preserve"> </w:t>
      </w:r>
      <w:r w:rsidRPr="00A46427">
        <w:t>volume</w:t>
      </w:r>
      <w:r>
        <w:t xml:space="preserve"> occupied by cells </w:t>
      </w:r>
    </w:p>
    <w:p w14:paraId="1AF233F2" w14:textId="7B495B41" w:rsidR="00A76D52" w:rsidRDefault="00A76D52" w:rsidP="00A76D52"/>
    <w:p w14:paraId="483EC82B" w14:textId="6DDC186A" w:rsidR="00A76D52" w:rsidRPr="00A46427" w:rsidRDefault="00B00F70" w:rsidP="00A76D52">
      <m:oMathPara>
        <m:oMath>
          <m:sSub>
            <m:sSubPr>
              <m:ctrlPr>
                <w:rPr>
                  <w:rFonts w:ascii="Cambria Math" w:hAnsi="Cambria Math"/>
                  <w:i/>
                </w:rPr>
              </m:ctrlPr>
            </m:sSubPr>
            <m:e>
              <m:r>
                <w:rPr>
                  <w:rFonts w:ascii="Cambria Math" w:hAnsi="Cambria Math"/>
                </w:rPr>
                <m:t>V=N</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2FDD991B" w14:textId="77777777" w:rsidR="00A76D52" w:rsidRDefault="00A76D52" w:rsidP="00B9440A">
      <w:pPr>
        <w:pStyle w:val="SMSubheading"/>
        <w:rPr>
          <w:u w:val="none"/>
        </w:rPr>
      </w:pPr>
    </w:p>
    <w:p w14:paraId="69BA78F5" w14:textId="650DE900" w:rsidR="00A76D52" w:rsidRPr="00A76D52" w:rsidRDefault="00A76D52" w:rsidP="00B9440A">
      <w:pPr>
        <w:pStyle w:val="SMSubheading"/>
        <w:rPr>
          <w:u w:val="none"/>
        </w:rPr>
      </w:pPr>
      <w:r w:rsidRPr="00A76D52">
        <w:rPr>
          <w:u w:val="none"/>
        </w:rPr>
        <w:t xml:space="preserve">Equation </w:t>
      </w:r>
      <w:r w:rsidR="00672460">
        <w:rPr>
          <w:u w:val="none"/>
        </w:rPr>
        <w:t>4</w:t>
      </w:r>
      <w:r w:rsidRPr="00A76D52">
        <w:rPr>
          <w:u w:val="none"/>
        </w:rPr>
        <w:t>. Cell mass in bioreactor per batch</w:t>
      </w:r>
    </w:p>
    <w:p w14:paraId="5499D952" w14:textId="43C429F4" w:rsidR="00A76D52" w:rsidRDefault="00A76D52" w:rsidP="00B9440A">
      <w:pPr>
        <w:pStyle w:val="SMSubheading"/>
        <w:rPr>
          <w:u w:val="none"/>
        </w:rPr>
      </w:pPr>
    </w:p>
    <w:p w14:paraId="578A4D75" w14:textId="7788D5D5" w:rsidR="00A76D52" w:rsidRPr="00A76D52" w:rsidRDefault="00B00F70" w:rsidP="00B9440A">
      <w:pPr>
        <w:pStyle w:val="SMSubheading"/>
        <w:rPr>
          <w:u w:val="none"/>
        </w:rPr>
      </w:pPr>
      <m:oMathPara>
        <m:oMath>
          <m:sSub>
            <m:sSubPr>
              <m:ctrlPr>
                <w:rPr>
                  <w:rFonts w:ascii="Cambria Math" w:hAnsi="Cambria Math"/>
                  <w:i/>
                  <w:u w:val="none"/>
                </w:rPr>
              </m:ctrlPr>
            </m:sSubPr>
            <m:e>
              <m:r>
                <w:rPr>
                  <w:rFonts w:ascii="Cambria Math" w:hAnsi="Cambria Math"/>
                  <w:u w:val="none"/>
                </w:rPr>
                <m:t>M</m:t>
              </m:r>
            </m:e>
            <m:sub>
              <m:r>
                <w:rPr>
                  <w:rFonts w:ascii="Cambria Math" w:hAnsi="Cambria Math"/>
                  <w:u w:val="none"/>
                </w:rPr>
                <m:t>b</m:t>
              </m:r>
            </m:sub>
          </m:sSub>
          <m:r>
            <w:rPr>
              <w:rFonts w:ascii="Cambria Math" w:hAnsi="Cambria Math"/>
              <w:u w:val="none"/>
            </w:rPr>
            <m:t xml:space="preserve">=V </m:t>
          </m:r>
          <m:sSub>
            <m:sSubPr>
              <m:ctrlPr>
                <w:rPr>
                  <w:rFonts w:ascii="Cambria Math" w:hAnsi="Cambria Math"/>
                  <w:i/>
                  <w:u w:val="none"/>
                </w:rPr>
              </m:ctrlPr>
            </m:sSubPr>
            <m:e>
              <m:r>
                <w:rPr>
                  <w:rFonts w:ascii="Cambria Math" w:hAnsi="Cambria Math"/>
                  <w:u w:val="none"/>
                </w:rPr>
                <m:t>ρ</m:t>
              </m:r>
            </m:e>
            <m:sub>
              <m:r>
                <w:rPr>
                  <w:rFonts w:ascii="Cambria Math" w:hAnsi="Cambria Math"/>
                  <w:u w:val="none"/>
                </w:rPr>
                <m:t>c</m:t>
              </m:r>
            </m:sub>
          </m:sSub>
        </m:oMath>
      </m:oMathPara>
    </w:p>
    <w:p w14:paraId="2F280637" w14:textId="77777777" w:rsidR="00A76D52" w:rsidRDefault="00A76D52" w:rsidP="00A76D52">
      <w:pPr>
        <w:rPr>
          <w:rFonts w:eastAsiaTheme="minorEastAsia"/>
        </w:rPr>
      </w:pPr>
    </w:p>
    <w:p w14:paraId="2C821C14" w14:textId="4F265FED" w:rsidR="00A76D52" w:rsidRDefault="00A76D52" w:rsidP="00A76D52">
      <w:pPr>
        <w:rPr>
          <w:rFonts w:eastAsiaTheme="minorEastAsia"/>
        </w:rPr>
      </w:pPr>
      <w:r w:rsidRPr="00A46427">
        <w:rPr>
          <w:rFonts w:eastAsiaTheme="minorEastAsia"/>
        </w:rPr>
        <w:t xml:space="preserve">Equation </w:t>
      </w:r>
      <w:r w:rsidR="00672460">
        <w:rPr>
          <w:rFonts w:eastAsiaTheme="minorEastAsia"/>
        </w:rPr>
        <w:t>5</w:t>
      </w:r>
      <w:r w:rsidRPr="00A46427">
        <w:rPr>
          <w:rFonts w:eastAsiaTheme="minorEastAsia"/>
        </w:rPr>
        <w:t xml:space="preserve">. Annual </w:t>
      </w:r>
      <w:r>
        <w:rPr>
          <w:rFonts w:eastAsiaTheme="minorEastAsia"/>
        </w:rPr>
        <w:t xml:space="preserve">ACBM </w:t>
      </w:r>
      <w:r w:rsidRPr="00A46427">
        <w:rPr>
          <w:rFonts w:eastAsiaTheme="minorEastAsia"/>
        </w:rPr>
        <w:t>production per bioreactor</w:t>
      </w:r>
    </w:p>
    <w:p w14:paraId="03CA0B63" w14:textId="77777777" w:rsidR="00A76D52" w:rsidRDefault="00A76D52" w:rsidP="00A76D52">
      <w:pPr>
        <w:rPr>
          <w:rFonts w:eastAsiaTheme="minorEastAsia"/>
        </w:rPr>
      </w:pPr>
    </w:p>
    <w:p w14:paraId="31F75249" w14:textId="4DD11830" w:rsidR="00A76D52" w:rsidRPr="00A76D52" w:rsidRDefault="00B00F70" w:rsidP="00A76D52">
      <w:pPr>
        <w:rPr>
          <w:rFonts w:eastAsiaTheme="minorEastAsia"/>
        </w:rPr>
      </w:pPr>
      <m:oMathPara>
        <m:oMath>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r>
                <w:rPr>
                  <w:rFonts w:ascii="Cambria Math" w:hAnsi="Cambria Math"/>
                </w:rPr>
                <m:t>=M</m:t>
              </m:r>
            </m:e>
            <m:sub>
              <m:r>
                <w:rPr>
                  <w:rFonts w:ascii="Cambria Math"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BY</m:t>
              </m:r>
            </m:sub>
          </m:sSub>
        </m:oMath>
      </m:oMathPara>
    </w:p>
    <w:p w14:paraId="083C8FF3" w14:textId="166B0332" w:rsidR="00A76D52" w:rsidRDefault="00A76D52" w:rsidP="00A76D52">
      <w:pPr>
        <w:rPr>
          <w:rFonts w:eastAsiaTheme="minorEastAsia"/>
        </w:rPr>
      </w:pPr>
    </w:p>
    <w:p w14:paraId="1B329E20" w14:textId="77777777" w:rsidR="007B64C9" w:rsidRDefault="007B64C9" w:rsidP="00A76D52">
      <w:pPr>
        <w:rPr>
          <w:rFonts w:eastAsiaTheme="minorEastAsia"/>
        </w:rPr>
      </w:pPr>
    </w:p>
    <w:p w14:paraId="22664532" w14:textId="7D936911" w:rsidR="00A76D52" w:rsidRDefault="00A76D52" w:rsidP="00A76D52">
      <w:pPr>
        <w:rPr>
          <w:rFonts w:eastAsiaTheme="minorEastAsia"/>
        </w:rPr>
      </w:pPr>
      <w:r w:rsidRPr="00A46427">
        <w:rPr>
          <w:rFonts w:eastAsiaTheme="minorEastAsia"/>
        </w:rPr>
        <w:t xml:space="preserve">Equation </w:t>
      </w:r>
      <w:r w:rsidR="00672460">
        <w:rPr>
          <w:rFonts w:eastAsiaTheme="minorEastAsia"/>
        </w:rPr>
        <w:t>6</w:t>
      </w:r>
      <w:r w:rsidRPr="00A46427">
        <w:rPr>
          <w:rFonts w:eastAsiaTheme="minorEastAsia"/>
        </w:rPr>
        <w:t xml:space="preserve">. Bioreactors needed to match </w:t>
      </w:r>
      <w:r>
        <w:rPr>
          <w:rFonts w:eastAsiaTheme="minorEastAsia"/>
        </w:rPr>
        <w:t xml:space="preserve">desired </w:t>
      </w:r>
      <w:r w:rsidRPr="00A46427">
        <w:rPr>
          <w:rFonts w:eastAsiaTheme="minorEastAsia"/>
        </w:rPr>
        <w:t>annual beef production</w:t>
      </w:r>
    </w:p>
    <w:p w14:paraId="651BF2DD" w14:textId="7C410231" w:rsidR="00A76D52" w:rsidRDefault="00A76D52" w:rsidP="00A76D52">
      <w:pPr>
        <w:rPr>
          <w:rFonts w:eastAsiaTheme="minorEastAsia"/>
        </w:rPr>
      </w:pPr>
    </w:p>
    <w:p w14:paraId="64FDFFF2" w14:textId="197D033B" w:rsidR="00A76D52" w:rsidRPr="00A76D52" w:rsidRDefault="00B00F70" w:rsidP="00A76D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DY</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BY</m:t>
                  </m:r>
                </m:sub>
              </m:sSub>
            </m:den>
          </m:f>
        </m:oMath>
      </m:oMathPara>
    </w:p>
    <w:p w14:paraId="2EAD0370" w14:textId="3E699988" w:rsidR="00A76D52" w:rsidRDefault="00A76D52" w:rsidP="00A76D52">
      <w:pPr>
        <w:rPr>
          <w:rFonts w:eastAsiaTheme="minorEastAsia"/>
        </w:rPr>
      </w:pPr>
    </w:p>
    <w:p w14:paraId="5D02F4E1" w14:textId="5BD5F96E" w:rsidR="00A76D52" w:rsidRDefault="00A76D52" w:rsidP="00A76D52">
      <w:r>
        <w:t xml:space="preserve">Equation </w:t>
      </w:r>
      <w:r w:rsidR="00672460">
        <w:t>7</w:t>
      </w:r>
      <w:r>
        <w:t xml:space="preserve">. Equipment costs equation </w:t>
      </w:r>
    </w:p>
    <w:p w14:paraId="7433D8EF" w14:textId="2A48C6B6" w:rsidR="00A76D52" w:rsidRDefault="00A76D52" w:rsidP="00A76D52">
      <w:pPr>
        <w:rPr>
          <w:rFonts w:eastAsiaTheme="minorEastAsia"/>
        </w:rPr>
      </w:pPr>
    </w:p>
    <w:p w14:paraId="138B0EDF" w14:textId="37BEB0C5" w:rsidR="00A76D52" w:rsidRPr="002B58F8" w:rsidRDefault="00B00F70" w:rsidP="00A76D52">
      <m:oMathPara>
        <m:oMath>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Aj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Uj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aj</m:t>
                              </m:r>
                            </m:sub>
                          </m:sSub>
                        </m:num>
                        <m:den>
                          <m:sSub>
                            <m:sSubPr>
                              <m:ctrlPr>
                                <w:rPr>
                                  <w:rFonts w:ascii="Cambria Math" w:hAnsi="Cambria Math"/>
                                  <w:i/>
                                </w:rPr>
                              </m:ctrlPr>
                            </m:sSubPr>
                            <m:e>
                              <m:r>
                                <w:rPr>
                                  <w:rFonts w:ascii="Cambria Math" w:hAnsi="Cambria Math"/>
                                </w:rPr>
                                <m:t>U</m:t>
                              </m:r>
                            </m:e>
                            <m:sub>
                              <m:r>
                                <w:rPr>
                                  <w:rFonts w:ascii="Cambria Math" w:hAnsi="Cambria Math"/>
                                </w:rPr>
                                <m:t>j</m:t>
                              </m:r>
                            </m:sub>
                          </m:sSub>
                        </m:den>
                      </m:f>
                    </m:e>
                  </m:d>
                </m:e>
                <m:sup>
                  <m:sSub>
                    <m:sSubPr>
                      <m:ctrlPr>
                        <w:rPr>
                          <w:rFonts w:ascii="Cambria Math" w:hAnsi="Cambria Math"/>
                          <w:i/>
                        </w:rPr>
                      </m:ctrlPr>
                    </m:sSubPr>
                    <m:e>
                      <m:r>
                        <w:rPr>
                          <w:rFonts w:ascii="Cambria Math" w:hAnsi="Cambria Math"/>
                        </w:rPr>
                        <m:t>f</m:t>
                      </m:r>
                    </m:e>
                    <m:sub>
                      <m:r>
                        <w:rPr>
                          <w:rFonts w:ascii="Cambria Math" w:hAnsi="Cambria Math"/>
                        </w:rPr>
                        <m:t>s</m:t>
                      </m:r>
                    </m:sub>
                  </m:sSub>
                </m:sup>
              </m:sSup>
            </m:e>
          </m:nary>
        </m:oMath>
      </m:oMathPara>
    </w:p>
    <w:p w14:paraId="20E0F8CE" w14:textId="2BB6DB98" w:rsidR="00A76D52" w:rsidRDefault="00A76D52" w:rsidP="00A76D52">
      <w:r>
        <w:t xml:space="preserve">Equation </w:t>
      </w:r>
      <w:r w:rsidR="00672460">
        <w:t>8</w:t>
      </w:r>
      <w:r>
        <w:t xml:space="preserve">. Fixed equipment costs </w:t>
      </w:r>
    </w:p>
    <w:p w14:paraId="44FC0650" w14:textId="70ECA06B" w:rsidR="00A76D52" w:rsidRDefault="00A76D52" w:rsidP="00A76D52">
      <w:pPr>
        <w:rPr>
          <w:rFonts w:eastAsiaTheme="minorEastAsia"/>
        </w:rPr>
      </w:pPr>
    </w:p>
    <w:p w14:paraId="7B46C469" w14:textId="77777777" w:rsidR="00A76D52" w:rsidRPr="0019460C" w:rsidRDefault="00B00F70" w:rsidP="00A76D52">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 xml:space="preserve"> </m:t>
          </m:r>
        </m:oMath>
      </m:oMathPara>
    </w:p>
    <w:p w14:paraId="40D30A81" w14:textId="7A527D5C" w:rsidR="00A76D52" w:rsidRPr="00A46427" w:rsidRDefault="00A76D52" w:rsidP="00A76D52">
      <w:pPr>
        <w:rPr>
          <w:rFonts w:eastAsiaTheme="minorEastAsia"/>
        </w:rPr>
      </w:pPr>
    </w:p>
    <w:p w14:paraId="1E1965B6" w14:textId="73C6738E" w:rsidR="00A76D52" w:rsidRPr="00EF502B" w:rsidRDefault="00A76D52" w:rsidP="00A76D52">
      <w:r w:rsidRPr="00EF502B">
        <w:t xml:space="preserve">Equation </w:t>
      </w:r>
      <w:r w:rsidR="00672460">
        <w:t>9</w:t>
      </w:r>
      <w:r w:rsidRPr="00EF502B">
        <w:t xml:space="preserve">. Fixed manufacturing costs </w:t>
      </w:r>
    </w:p>
    <w:p w14:paraId="5992CC06" w14:textId="1D75BD23" w:rsidR="00A76D52" w:rsidRDefault="00A76D52" w:rsidP="00B9440A">
      <w:pPr>
        <w:pStyle w:val="SMSubheading"/>
        <w:rPr>
          <w:u w:val="none"/>
        </w:rPr>
      </w:pPr>
    </w:p>
    <w:p w14:paraId="48E5A681" w14:textId="26222070" w:rsidR="00A76D52" w:rsidRPr="00A76D52" w:rsidRDefault="00B00F70" w:rsidP="00B9440A">
      <w:pPr>
        <w:pStyle w:val="SMSubheading"/>
        <w:rPr>
          <w:u w:val="none"/>
        </w:rPr>
      </w:pPr>
      <m:oMathPara>
        <m:oMath>
          <m:sSub>
            <m:sSubPr>
              <m:ctrlPr>
                <w:rPr>
                  <w:rFonts w:ascii="Cambria Math" w:hAnsi="Cambria Math"/>
                  <w:i/>
                  <w:u w:val="none"/>
                </w:rPr>
              </m:ctrlPr>
            </m:sSubPr>
            <m:e>
              <m:r>
                <w:rPr>
                  <w:rFonts w:ascii="Cambria Math" w:hAnsi="Cambria Math"/>
                  <w:u w:val="none"/>
                </w:rPr>
                <m:t>C</m:t>
              </m:r>
            </m:e>
            <m:sub>
              <m:r>
                <w:rPr>
                  <w:rFonts w:ascii="Cambria Math" w:hAnsi="Cambria Math"/>
                  <w:u w:val="none"/>
                </w:rPr>
                <m:t>FM</m:t>
              </m:r>
            </m:sub>
          </m:sSub>
          <m:r>
            <w:rPr>
              <w:rFonts w:ascii="Cambria Math" w:hAnsi="Cambria Math"/>
              <w:u w:val="none"/>
            </w:rPr>
            <m:t>=</m:t>
          </m:r>
          <m:sSub>
            <m:sSubPr>
              <m:ctrlPr>
                <w:rPr>
                  <w:rFonts w:ascii="Cambria Math" w:hAnsi="Cambria Math"/>
                  <w:i/>
                  <w:u w:val="none"/>
                </w:rPr>
              </m:ctrlPr>
            </m:sSubPr>
            <m:e>
              <m:sSub>
                <m:sSubPr>
                  <m:ctrlPr>
                    <w:rPr>
                      <w:rFonts w:ascii="Cambria Math" w:hAnsi="Cambria Math"/>
                      <w:i/>
                      <w:u w:val="none"/>
                    </w:rPr>
                  </m:ctrlPr>
                </m:sSubPr>
                <m:e>
                  <m:r>
                    <w:rPr>
                      <w:rFonts w:ascii="Cambria Math" w:hAnsi="Cambria Math"/>
                      <w:u w:val="none"/>
                    </w:rPr>
                    <m:t>f</m:t>
                  </m:r>
                </m:e>
                <m:sub>
                  <m:r>
                    <w:rPr>
                      <w:rFonts w:ascii="Cambria Math" w:hAnsi="Cambria Math"/>
                      <w:u w:val="none"/>
                    </w:rPr>
                    <m:t xml:space="preserve">FM </m:t>
                  </m:r>
                </m:sub>
              </m:sSub>
              <m:r>
                <w:rPr>
                  <w:rFonts w:ascii="Cambria Math" w:hAnsi="Cambria Math"/>
                  <w:u w:val="none"/>
                </w:rPr>
                <m:t>C</m:t>
              </m:r>
            </m:e>
            <m:sub>
              <m:r>
                <w:rPr>
                  <w:rFonts w:ascii="Cambria Math" w:hAnsi="Cambria Math"/>
                  <w:u w:val="none"/>
                </w:rPr>
                <m:t>F</m:t>
              </m:r>
            </m:sub>
          </m:sSub>
        </m:oMath>
      </m:oMathPara>
    </w:p>
    <w:p w14:paraId="06433BDD" w14:textId="5C5C3239" w:rsidR="00A76D52" w:rsidRDefault="00A76D52" w:rsidP="00B9440A">
      <w:pPr>
        <w:pStyle w:val="SMSubheading"/>
        <w:rPr>
          <w:u w:val="none"/>
        </w:rPr>
      </w:pPr>
    </w:p>
    <w:p w14:paraId="0518E249" w14:textId="63911480" w:rsidR="00A76D52" w:rsidRDefault="00A76D52" w:rsidP="00A76D52">
      <w:r>
        <w:t xml:space="preserve">Equation </w:t>
      </w:r>
      <w:r w:rsidR="00672460">
        <w:t>10</w:t>
      </w:r>
      <w:r>
        <w:t xml:space="preserve">. </w:t>
      </w:r>
      <w:r w:rsidR="00BD6BF6">
        <w:t xml:space="preserve">Minimum </w:t>
      </w:r>
      <w:r w:rsidR="002F3C34">
        <w:t xml:space="preserve">annual </w:t>
      </w:r>
      <w:r w:rsidR="00BD6BF6">
        <w:t>o</w:t>
      </w:r>
      <w:r>
        <w:t xml:space="preserve">perating costs </w:t>
      </w:r>
    </w:p>
    <w:p w14:paraId="57FFA39A" w14:textId="474058FC" w:rsidR="00A76D52" w:rsidRDefault="00A76D52" w:rsidP="00B9440A">
      <w:pPr>
        <w:pStyle w:val="SMSubheading"/>
        <w:rPr>
          <w:u w:val="none"/>
        </w:rPr>
      </w:pPr>
    </w:p>
    <w:p w14:paraId="23C3A5C4" w14:textId="246F6A93" w:rsidR="00A76D52" w:rsidRDefault="00B00F70" w:rsidP="0016151B">
      <w:pPr>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op</m:t>
                  </m:r>
                </m:sub>
              </m:sSub>
              <m:r>
                <w:rPr>
                  <w:rFonts w:ascii="Cambria Math" w:hAnsi="Cambria Math"/>
                </w:rPr>
                <m:t>= C</m:t>
              </m:r>
            </m:e>
            <m:sub>
              <m:r>
                <w:rPr>
                  <w:rFonts w:ascii="Cambria Math" w:hAnsi="Cambria Math"/>
                </w:rPr>
                <m:t>FM</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mY</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Y</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 xml:space="preserve">E </m:t>
                  </m:r>
                </m:sub>
              </m:sSub>
              <m:r>
                <w:rPr>
                  <w:rFonts w:ascii="Cambria Math" w:hAnsi="Cambria Math"/>
                </w:rPr>
                <m:t>E</m:t>
              </m:r>
            </m:e>
            <m:sub>
              <m:r>
                <w:rPr>
                  <w:rFonts w:ascii="Cambria Math" w:hAnsi="Cambria Math"/>
                </w:rPr>
                <m:t>Hm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ACBMR</m:t>
              </m:r>
            </m:sub>
          </m:sSub>
          <m:r>
            <w:rPr>
              <w:rFonts w:ascii="Cambria Math" w:hAnsi="Cambria Math"/>
            </w:rPr>
            <m:t xml:space="preserve"> </m:t>
          </m:r>
          <m:sSub>
            <m:sSubPr>
              <m:ctrlPr>
                <w:rPr>
                  <w:rFonts w:ascii="Cambria Math" w:hAnsi="Cambria Math"/>
                  <w:i/>
                </w:rPr>
              </m:ctrlPr>
            </m:sSubPr>
            <m:e>
              <m:r>
                <w:rPr>
                  <w:rFonts w:ascii="Cambria Math" w:hAnsi="Cambria Math"/>
                </w:rPr>
                <m:t>+ C</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m:t>
              </m:r>
            </m:sub>
          </m:sSub>
        </m:oMath>
      </m:oMathPara>
    </w:p>
    <w:p w14:paraId="5BDBD59A" w14:textId="77777777" w:rsidR="00A76D52" w:rsidRDefault="00A76D52" w:rsidP="00A76D52"/>
    <w:p w14:paraId="4F98DDAD" w14:textId="1A469552" w:rsidR="00A76D52" w:rsidRDefault="00A76D52" w:rsidP="00A76D52">
      <w:r>
        <w:t>Equation 1</w:t>
      </w:r>
      <w:r w:rsidR="00672460">
        <w:t>1</w:t>
      </w:r>
      <w:r>
        <w:t xml:space="preserve">. </w:t>
      </w:r>
      <w:r w:rsidR="009A1B2C">
        <w:t>C</w:t>
      </w:r>
      <w:r>
        <w:t xml:space="preserve">ells in bioreactor during growth phase </w:t>
      </w:r>
    </w:p>
    <w:p w14:paraId="367D0E44" w14:textId="77777777" w:rsidR="00A76D52" w:rsidRDefault="00A76D52" w:rsidP="00A76D52"/>
    <w:p w14:paraId="76990710" w14:textId="128EA1D4" w:rsidR="00A76D52" w:rsidRPr="00176E39" w:rsidRDefault="00B00F70" w:rsidP="00A76D52">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D</m:t>
                      </m:r>
                    </m:sub>
                  </m:sSub>
                  <m:r>
                    <m:rPr>
                      <m:sty m:val="p"/>
                    </m:rPr>
                    <w:rPr>
                      <w:rFonts w:ascii="Cambria Math" w:hAnsi="Cambria Math"/>
                    </w:rPr>
                    <m:t xml:space="preserve"> </m:t>
                  </m:r>
                </m:den>
              </m:f>
            </m:sup>
          </m:sSup>
          <m:sSub>
            <m:sSubPr>
              <m:ctrlPr>
                <w:rPr>
                  <w:rFonts w:ascii="Cambria Math" w:hAnsi="Cambria Math"/>
                  <w:i/>
                </w:rPr>
              </m:ctrlPr>
            </m:sSubPr>
            <m:e>
              <m:r>
                <w:rPr>
                  <w:rFonts w:ascii="Cambria Math" w:hAnsi="Cambria Math"/>
                </w:rPr>
                <m:t>c</m:t>
              </m:r>
            </m:e>
            <m:sub>
              <m:r>
                <w:rPr>
                  <w:rFonts w:ascii="Cambria Math" w:hAnsi="Cambria Math"/>
                </w:rPr>
                <m:t>o</m:t>
              </m:r>
            </m:sub>
          </m:sSub>
        </m:oMath>
      </m:oMathPara>
    </w:p>
    <w:p w14:paraId="47241DD2" w14:textId="6B2397B5" w:rsidR="00A76D52" w:rsidRDefault="00A76D52" w:rsidP="00A76D52">
      <w:pPr>
        <w:jc w:val="center"/>
      </w:pPr>
    </w:p>
    <w:p w14:paraId="77E5E78C" w14:textId="1CBFD3B0" w:rsidR="00A76D52" w:rsidRDefault="00A76D52" w:rsidP="00A76D52">
      <w:r>
        <w:t>Equation 1</w:t>
      </w:r>
      <w:r w:rsidR="00672460">
        <w:t>2</w:t>
      </w:r>
      <w:r>
        <w:t xml:space="preserve">. Glucose consumption rate during growth phase </w:t>
      </w:r>
    </w:p>
    <w:p w14:paraId="49F0F02D" w14:textId="77777777" w:rsidR="00A76D52" w:rsidRDefault="00A76D52" w:rsidP="00A76D52"/>
    <w:p w14:paraId="3E83D8E3" w14:textId="27CE3482" w:rsidR="00A76D52" w:rsidRPr="009C0601" w:rsidRDefault="00B00F70" w:rsidP="00A76D52">
      <w:pPr>
        <w:rPr>
          <w:vertAlign w:val="subscript"/>
        </w:rPr>
      </w:pPr>
      <m:oMathPara>
        <m:oMath>
          <m:f>
            <m:fPr>
              <m:ctrlPr>
                <w:rPr>
                  <w:rFonts w:ascii="Cambria Math" w:hAnsi="Cambria Math"/>
                  <w:i/>
                </w:rPr>
              </m:ctrlPr>
            </m:fPr>
            <m:num>
              <m:r>
                <w:rPr>
                  <w:rFonts w:ascii="Cambria Math" w:hAnsi="Cambria Math"/>
                </w:rPr>
                <m:t>dGC</m:t>
              </m:r>
              <m:sSub>
                <m:sSubPr>
                  <m:ctrlPr>
                    <w:rPr>
                      <w:rFonts w:ascii="Cambria Math" w:hAnsi="Cambria Math"/>
                      <w:i/>
                    </w:rPr>
                  </m:ctrlPr>
                </m:sSubPr>
                <m:e>
                  <m:r>
                    <w:rPr>
                      <w:rFonts w:ascii="Cambria Math" w:hAnsi="Cambria Math"/>
                    </w:rPr>
                    <m:t>R</m:t>
                  </m:r>
                </m:e>
                <m:sub>
                  <m:r>
                    <w:rPr>
                      <w:rFonts w:ascii="Cambria Math" w:hAnsi="Cambria Math"/>
                    </w:rPr>
                    <m:t>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GCR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4F7FE0F5" w14:textId="7B442E81" w:rsidR="00A76D52" w:rsidRDefault="00A76D52" w:rsidP="00A76D52">
      <w:pPr>
        <w:jc w:val="center"/>
      </w:pPr>
    </w:p>
    <w:p w14:paraId="2F6F4504" w14:textId="6724BC68" w:rsidR="00A76D52" w:rsidRDefault="00A76D52" w:rsidP="00A76D52">
      <w:r>
        <w:t>Equation 1</w:t>
      </w:r>
      <w:r w:rsidR="00672460">
        <w:t>3</w:t>
      </w:r>
      <w:r>
        <w:t xml:space="preserve">. Total glucose required for growth phase per ACBM batch </w:t>
      </w:r>
    </w:p>
    <w:p w14:paraId="5AB76FFD" w14:textId="77777777" w:rsidR="00A76D52" w:rsidRDefault="00A76D52" w:rsidP="00A76D52"/>
    <w:p w14:paraId="4A501CF8" w14:textId="7865195E" w:rsidR="00A76D52" w:rsidRDefault="00A76D52" w:rsidP="00A76D52">
      <w:pPr>
        <w:ind w:left="2880" w:firstLine="720"/>
        <w:jc w:val="both"/>
      </w:pPr>
      <w:r>
        <w:t xml:space="preserve"> </w:t>
      </w:r>
      <m:oMath>
        <m:sSub>
          <m:sSubPr>
            <m:ctrlPr>
              <w:rPr>
                <w:rFonts w:ascii="Cambria Math" w:hAnsi="Cambria Math"/>
                <w:i/>
              </w:rPr>
            </m:ctrlPr>
          </m:sSubPr>
          <m:e>
            <m:r>
              <w:rPr>
                <w:rFonts w:ascii="Cambria Math" w:hAnsi="Cambria Math"/>
              </w:rPr>
              <m:t>G</m:t>
            </m:r>
          </m:e>
          <m:sub>
            <m:r>
              <w:rPr>
                <w:rFonts w:ascii="Cambria Math" w:hAnsi="Cambria Math"/>
              </w:rPr>
              <m:t>Gg</m:t>
            </m:r>
          </m:sub>
        </m:sSub>
        <m:r>
          <w:rPr>
            <w:rFonts w:ascii="Cambria Math" w:hAnsi="Cambria Math"/>
          </w:rPr>
          <m:t>=</m:t>
        </m:r>
        <m:nary>
          <m:naryPr>
            <m:limLoc m:val="subSup"/>
            <m:ctrlPr>
              <w:rPr>
                <w:rFonts w:ascii="Cambria Math" w:hAnsi="Cambria Math"/>
                <w:i/>
              </w:rPr>
            </m:ctrlPr>
          </m:naryPr>
          <m:sub>
            <m:r>
              <w:rPr>
                <w:rFonts w:ascii="Cambria Math" w:hAnsi="Cambria Math"/>
              </w:rPr>
              <m:t>t=0</m:t>
            </m:r>
          </m:sub>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gf</m:t>
                </m:r>
              </m:sub>
            </m:sSub>
          </m:sup>
          <m:e>
            <m:r>
              <w:rPr>
                <w:rFonts w:ascii="Cambria Math" w:hAnsi="Cambria Math"/>
              </w:rPr>
              <m:t>GC</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dt</m:t>
            </m:r>
          </m:e>
        </m:nary>
      </m:oMath>
      <w:r>
        <w:t xml:space="preserve"> </w:t>
      </w:r>
    </w:p>
    <w:p w14:paraId="01B8F3D8" w14:textId="77777777" w:rsidR="00A76D52" w:rsidRPr="00EF502B" w:rsidRDefault="00A76D52" w:rsidP="00A76D52">
      <w:pPr>
        <w:jc w:val="center"/>
      </w:pPr>
    </w:p>
    <w:p w14:paraId="6666A8CD" w14:textId="0D42E12B" w:rsidR="00A76D52" w:rsidRDefault="00A76D52" w:rsidP="00A76D52">
      <w:r>
        <w:t>Equation 1</w:t>
      </w:r>
      <w:r w:rsidR="00672460">
        <w:t>4</w:t>
      </w:r>
      <w:r>
        <w:t xml:space="preserve">. Total glucose required for maturation phase per ACBM batch </w:t>
      </w:r>
    </w:p>
    <w:p w14:paraId="0B66A3C2" w14:textId="77777777" w:rsidR="00A76D52" w:rsidRDefault="00A76D52" w:rsidP="00A76D52"/>
    <w:p w14:paraId="7BA4F070" w14:textId="497B5F58" w:rsidR="00A76D52" w:rsidRPr="00A76D52" w:rsidRDefault="00B00F70" w:rsidP="00A76D52">
      <m:oMathPara>
        <m:oMath>
          <m:sSub>
            <m:sSubPr>
              <m:ctrlPr>
                <w:rPr>
                  <w:rFonts w:ascii="Cambria Math" w:hAnsi="Cambria Math"/>
                  <w:i/>
                </w:rPr>
              </m:ctrlPr>
            </m:sSubPr>
            <m:e>
              <m:r>
                <w:rPr>
                  <w:rFonts w:ascii="Cambria Math" w:hAnsi="Cambria Math"/>
                </w:rPr>
                <m:t>G</m:t>
              </m:r>
            </m:e>
            <m:sub>
              <m:r>
                <w:rPr>
                  <w:rFonts w:ascii="Cambria Math" w:hAnsi="Cambria Math"/>
                </w:rPr>
                <m:t>GM</m:t>
              </m:r>
            </m:sub>
          </m:sSub>
          <m:r>
            <w:rPr>
              <w:rFonts w:ascii="Cambria Math" w:hAnsi="Cambria Math"/>
            </w:rPr>
            <m:t>=GC</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679CDCAE" w14:textId="77777777" w:rsidR="00A76D52" w:rsidRDefault="00A76D52" w:rsidP="00A76D52"/>
    <w:p w14:paraId="473C481A" w14:textId="7108CBEA" w:rsidR="00A76D52" w:rsidRDefault="00A76D52" w:rsidP="00A76D52">
      <w:r>
        <w:t>Equation 1</w:t>
      </w:r>
      <w:r w:rsidR="00672460">
        <w:t>5</w:t>
      </w:r>
      <w:r>
        <w:t xml:space="preserve">. Total glucose required per batch </w:t>
      </w:r>
    </w:p>
    <w:p w14:paraId="6EA6EBC7" w14:textId="77777777" w:rsidR="00A76D52" w:rsidRDefault="00A76D52" w:rsidP="00A76D52"/>
    <w:p w14:paraId="14B0256F" w14:textId="5D582F43" w:rsidR="00A76D52" w:rsidRPr="00176E39" w:rsidRDefault="00B00F70" w:rsidP="00A76D52">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Gg</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GM</m:t>
              </m:r>
            </m:sub>
          </m:sSub>
        </m:oMath>
      </m:oMathPara>
    </w:p>
    <w:p w14:paraId="156C4F92" w14:textId="77777777" w:rsidR="00A76D52" w:rsidRDefault="00A76D52" w:rsidP="00A76D52"/>
    <w:p w14:paraId="254AE0E0" w14:textId="77777777" w:rsidR="007B64C9" w:rsidRDefault="007B64C9" w:rsidP="00A76D52"/>
    <w:p w14:paraId="0DDB5035" w14:textId="77777777" w:rsidR="007B64C9" w:rsidRDefault="007B64C9" w:rsidP="00A76D52"/>
    <w:p w14:paraId="6139D178" w14:textId="44A1CA51" w:rsidR="00A76D52" w:rsidRPr="00FA4453" w:rsidRDefault="00A76D52" w:rsidP="00A76D52">
      <w:r>
        <w:t>Equation 1</w:t>
      </w:r>
      <w:r w:rsidR="00672460">
        <w:t>6</w:t>
      </w:r>
      <w:r>
        <w:t xml:space="preserve">. Total required media charges per batch </w:t>
      </w:r>
    </w:p>
    <w:p w14:paraId="0225D8FE" w14:textId="77777777" w:rsidR="00A76D52" w:rsidRDefault="00A76D52" w:rsidP="00A76D52"/>
    <w:p w14:paraId="01022713" w14:textId="6F274536" w:rsidR="00A76D52" w:rsidRPr="00176E39" w:rsidRDefault="00B00F70" w:rsidP="00A76D52">
      <m:oMathPara>
        <m:oMath>
          <m:sSub>
            <m:sSubPr>
              <m:ctrlPr>
                <w:rPr>
                  <w:rFonts w:ascii="Cambria Math" w:hAnsi="Cambria Math"/>
                  <w:i/>
                </w:rPr>
              </m:ctrlPr>
            </m:sSubPr>
            <m:e>
              <m:r>
                <w:rPr>
                  <w:rFonts w:ascii="Cambria Math" w:hAnsi="Cambria Math"/>
                </w:rPr>
                <m:t>m</m:t>
              </m:r>
            </m:e>
            <m:sub>
              <m:r>
                <w:rPr>
                  <w:rFonts w:ascii="Cambria Math" w:hAnsi="Cambria Math"/>
                </w:rPr>
                <m:t>ch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Gch</m:t>
              </m:r>
            </m:sub>
          </m:sSub>
        </m:oMath>
      </m:oMathPara>
    </w:p>
    <w:p w14:paraId="51EEFC3E" w14:textId="77777777" w:rsidR="00A76D52" w:rsidRPr="00176E39" w:rsidRDefault="00A76D52" w:rsidP="00A76D52"/>
    <w:p w14:paraId="1C7923CF" w14:textId="091427DE" w:rsidR="00A76D52" w:rsidRDefault="00A76D52" w:rsidP="00A76D52">
      <w:r>
        <w:t>Equation 1</w:t>
      </w:r>
      <w:r w:rsidR="00672460">
        <w:t>7</w:t>
      </w:r>
      <w:r>
        <w:t xml:space="preserve">. Total media volume required per batch </w:t>
      </w:r>
    </w:p>
    <w:p w14:paraId="6E5F6EEC" w14:textId="77777777" w:rsidR="00A76D52" w:rsidRDefault="00A76D52" w:rsidP="00A76D52"/>
    <w:p w14:paraId="2CDE95B5" w14:textId="4F4EEC8D" w:rsidR="00A76D52" w:rsidRDefault="00B00F70" w:rsidP="00A76D52">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ch</m:t>
              </m:r>
            </m:sub>
          </m:sSub>
          <m:r>
            <w:rPr>
              <w:rFonts w:ascii="Cambria Math" w:hAnsi="Cambria Math"/>
            </w:rPr>
            <m:t xml:space="preserve"> </m:t>
          </m:r>
        </m:oMath>
      </m:oMathPara>
    </w:p>
    <w:p w14:paraId="64B86157" w14:textId="38B4F59D" w:rsidR="00A76D52" w:rsidRDefault="00A76D52" w:rsidP="00A76D52">
      <w:r>
        <w:t>Equation 1</w:t>
      </w:r>
      <w:r w:rsidR="00CC5435">
        <w:t>8</w:t>
      </w:r>
      <w:r>
        <w:t xml:space="preserve">. Total media volume per year </w:t>
      </w:r>
    </w:p>
    <w:p w14:paraId="65DB4E88" w14:textId="77777777" w:rsidR="00A76D52" w:rsidRPr="00A76D52" w:rsidRDefault="00A76D52" w:rsidP="00A76D52"/>
    <w:p w14:paraId="107B3281" w14:textId="4420FB37" w:rsidR="00A76D52" w:rsidRPr="00A76D52" w:rsidRDefault="00B00F70" w:rsidP="00A76D52">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78812F40" w14:textId="77777777" w:rsidR="00A76D52" w:rsidRDefault="00A76D52" w:rsidP="00A76D52"/>
    <w:p w14:paraId="20DBE786" w14:textId="440E48EA" w:rsidR="00A76D52" w:rsidRDefault="00A76D52" w:rsidP="00A76D52">
      <w:r>
        <w:t>Equation 1</w:t>
      </w:r>
      <w:r w:rsidR="00CC5435">
        <w:t>9</w:t>
      </w:r>
      <w:r>
        <w:t xml:space="preserve">. Total annual costs of media </w:t>
      </w:r>
    </w:p>
    <w:p w14:paraId="2F4DB28F" w14:textId="4CF43A1D" w:rsidR="00A76D52" w:rsidRPr="00A76D52" w:rsidRDefault="00B00F70" w:rsidP="00A76D5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mY</m:t>
                  </m:r>
                </m:sub>
              </m:sSub>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mL</m:t>
              </m:r>
            </m:sub>
          </m:sSub>
        </m:oMath>
      </m:oMathPara>
    </w:p>
    <w:p w14:paraId="65F92D60" w14:textId="77777777" w:rsidR="001A4120" w:rsidRDefault="001A4120" w:rsidP="001A4120"/>
    <w:p w14:paraId="3F063AE8" w14:textId="68EF7AF1" w:rsidR="001A4120" w:rsidRDefault="001A4120" w:rsidP="001A4120">
      <w:r>
        <w:t xml:space="preserve">Equation </w:t>
      </w:r>
      <w:r w:rsidR="00CC5435">
        <w:t>20</w:t>
      </w:r>
      <w:r>
        <w:t xml:space="preserve">. Oxygen uptake rate </w:t>
      </w:r>
    </w:p>
    <w:p w14:paraId="6D0EA614" w14:textId="77777777" w:rsidR="001A4120" w:rsidRDefault="001A4120" w:rsidP="001A4120"/>
    <w:p w14:paraId="66063843" w14:textId="23FBEDF8" w:rsidR="001A4120" w:rsidRPr="00014EC3" w:rsidRDefault="001A4120" w:rsidP="001A4120">
      <m:oMathPara>
        <m:oMath>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=OT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=kA</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con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con</m:t>
                  </m:r>
                </m:sub>
              </m:sSub>
            </m:e>
          </m:d>
        </m:oMath>
      </m:oMathPara>
    </w:p>
    <w:p w14:paraId="12E51B70" w14:textId="77777777" w:rsidR="00014EC3" w:rsidRPr="009C0AB3" w:rsidRDefault="00014EC3" w:rsidP="001A4120"/>
    <w:p w14:paraId="330ADB3A" w14:textId="7BFDE114" w:rsidR="009C0AB3" w:rsidRDefault="009C0AB3" w:rsidP="009C0AB3">
      <w:r>
        <w:t xml:space="preserve">Equation </w:t>
      </w:r>
      <w:r w:rsidR="00296844">
        <w:t>2</w:t>
      </w:r>
      <w:r w:rsidR="00CC5435">
        <w:t>1</w:t>
      </w:r>
      <w:r>
        <w:t xml:space="preserve">. Initial oxygen in the </w:t>
      </w:r>
      <w:r w:rsidR="00014EC3">
        <w:t xml:space="preserve">for the system </w:t>
      </w:r>
      <w:r>
        <w:t xml:space="preserve"> </w:t>
      </w:r>
    </w:p>
    <w:p w14:paraId="428910C5" w14:textId="77777777" w:rsidR="009C0AB3" w:rsidRDefault="009C0AB3" w:rsidP="009C0AB3"/>
    <w:p w14:paraId="452B8E9C" w14:textId="21D5C719" w:rsidR="009C0AB3" w:rsidRPr="00AE21ED" w:rsidRDefault="00B00F70" w:rsidP="001A4120">
      <m:oMathPara>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i</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 xml:space="preserve">m </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num>
            <m:den>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mol</m:t>
                  </m:r>
                </m:sup>
              </m:sSubSup>
            </m:den>
          </m:f>
        </m:oMath>
      </m:oMathPara>
    </w:p>
    <w:p w14:paraId="3FF9943B" w14:textId="77777777" w:rsidR="00A76D52" w:rsidRPr="00176E39" w:rsidRDefault="00A76D52" w:rsidP="00A76D52"/>
    <w:p w14:paraId="6C4968A1" w14:textId="757DB8E5" w:rsidR="00012BEF" w:rsidRDefault="00012BEF" w:rsidP="00012BEF">
      <w:r>
        <w:t xml:space="preserve">Equation </w:t>
      </w:r>
      <w:r w:rsidR="00296844">
        <w:t>2</w:t>
      </w:r>
      <w:r w:rsidR="00CC5435">
        <w:t>2</w:t>
      </w:r>
      <w:r>
        <w:t xml:space="preserve">. Oxygen uptake rate changing with time </w:t>
      </w:r>
    </w:p>
    <w:p w14:paraId="573FCEC4" w14:textId="77777777" w:rsidR="00012BEF" w:rsidRDefault="00012BEF" w:rsidP="00012BEF"/>
    <w:p w14:paraId="45EC0CCB" w14:textId="2C35D878" w:rsidR="00012BEF" w:rsidRPr="00296844" w:rsidRDefault="00B00F70" w:rsidP="00012BEF">
      <m:oMathPara>
        <m:oMath>
          <m:f>
            <m:fPr>
              <m:ctrlPr>
                <w:rPr>
                  <w:rFonts w:ascii="Cambria Math" w:hAnsi="Cambria Math"/>
                  <w:i/>
                </w:rPr>
              </m:ctrlPr>
            </m:fPr>
            <m:num>
              <m:r>
                <w:rPr>
                  <w:rFonts w:ascii="Cambria Math" w:hAnsi="Cambria Math"/>
                </w:rPr>
                <m:t>dOU</m:t>
              </m:r>
              <m:sSub>
                <m:sSubPr>
                  <m:ctrlPr>
                    <w:rPr>
                      <w:rFonts w:ascii="Cambria Math" w:hAnsi="Cambria Math"/>
                      <w:i/>
                    </w:rPr>
                  </m:ctrlPr>
                </m:sSubPr>
                <m:e>
                  <m:r>
                    <w:rPr>
                      <w:rFonts w:ascii="Cambria Math" w:hAnsi="Cambria Math"/>
                    </w:rPr>
                    <m:t>R</m:t>
                  </m:r>
                </m:e>
                <m:sub>
                  <m:r>
                    <w:rPr>
                      <w:rFonts w:ascii="Cambria Math" w:hAnsi="Cambria Math"/>
                    </w:rPr>
                    <m:t>B</m:t>
                  </m:r>
                </m:sub>
              </m:sSub>
            </m:num>
            <m:den>
              <m:r>
                <w:rPr>
                  <w:rFonts w:ascii="Cambria Math" w:hAnsi="Cambria Math"/>
                </w:rPr>
                <m:t>dt</m:t>
              </m:r>
            </m:den>
          </m:f>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×c</m:t>
          </m:r>
        </m:oMath>
      </m:oMathPara>
    </w:p>
    <w:p w14:paraId="0F5E8805" w14:textId="77777777" w:rsidR="002637C0" w:rsidRDefault="002637C0" w:rsidP="00296844"/>
    <w:p w14:paraId="22D9649C" w14:textId="5650A282" w:rsidR="00296844" w:rsidRDefault="00296844" w:rsidP="00296844">
      <w:r>
        <w:t xml:space="preserve">Equation </w:t>
      </w:r>
      <w:r w:rsidR="0014028D">
        <w:t>2</w:t>
      </w:r>
      <w:r w:rsidR="00CC5435">
        <w:t>3</w:t>
      </w:r>
      <w:r>
        <w:t xml:space="preserve">. Total oxygen required for growth phase per ACBM batch </w:t>
      </w:r>
    </w:p>
    <w:p w14:paraId="08F56F0B" w14:textId="77777777" w:rsidR="00296844" w:rsidRDefault="00296844" w:rsidP="00296844"/>
    <w:p w14:paraId="4AB1BF94" w14:textId="3594B349" w:rsidR="00296844" w:rsidRDefault="00296844" w:rsidP="00296844">
      <w:pPr>
        <w:ind w:left="2880" w:firstLine="720"/>
        <w:jc w:val="both"/>
      </w:pPr>
      <w:r>
        <w:lastRenderedPageBreak/>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g</m:t>
            </m:r>
          </m:sup>
        </m:sSubSup>
        <m:r>
          <w:rPr>
            <w:rFonts w:ascii="Cambria Math" w:hAnsi="Cambria Math"/>
          </w:rPr>
          <m:t>=</m:t>
        </m:r>
        <m:nary>
          <m:naryPr>
            <m:limLoc m:val="subSup"/>
            <m:ctrlPr>
              <w:rPr>
                <w:rFonts w:ascii="Cambria Math" w:hAnsi="Cambria Math"/>
                <w:i/>
              </w:rPr>
            </m:ctrlPr>
          </m:naryPr>
          <m:sub>
            <m:r>
              <w:rPr>
                <w:rFonts w:ascii="Cambria Math" w:hAnsi="Cambria Math"/>
              </w:rPr>
              <m:t>t=0</m:t>
            </m:r>
          </m:sub>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gf</m:t>
                </m:r>
              </m:sub>
            </m:sSub>
          </m:sup>
          <m:e>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dt</m:t>
            </m:r>
          </m:e>
        </m:nary>
      </m:oMath>
      <w:r>
        <w:t xml:space="preserve"> </w:t>
      </w:r>
    </w:p>
    <w:p w14:paraId="23C72901" w14:textId="77777777" w:rsidR="002637C0" w:rsidRDefault="002637C0" w:rsidP="004E3F20"/>
    <w:p w14:paraId="1F03CCD9" w14:textId="6FAB55F2" w:rsidR="004E3F20" w:rsidRDefault="004E3F20" w:rsidP="004E3F20">
      <w:r>
        <w:t>Equation 2</w:t>
      </w:r>
      <w:r w:rsidR="00CC5435">
        <w:t>4</w:t>
      </w:r>
      <w:r>
        <w:t xml:space="preserve">. Total oxygen required for maturation phase per ACBM batch </w:t>
      </w:r>
    </w:p>
    <w:p w14:paraId="6FD67054" w14:textId="77777777" w:rsidR="004E3F20" w:rsidRDefault="004E3F20" w:rsidP="004E3F20"/>
    <w:p w14:paraId="10A03C02" w14:textId="45546034" w:rsidR="004E3F20" w:rsidRPr="00176E39" w:rsidRDefault="00B00F70" w:rsidP="004E3F20">
      <m:oMathPara>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m:t>
              </m:r>
            </m:sup>
          </m:sSubSup>
          <m:r>
            <w:rPr>
              <w:rFonts w:ascii="Cambria Math" w:hAnsi="Cambria Math"/>
            </w:rPr>
            <m:t>=OU</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05ADFE81" w14:textId="77777777" w:rsidR="002637C0" w:rsidRDefault="002637C0" w:rsidP="004E3F20"/>
    <w:p w14:paraId="3B54784B" w14:textId="605058EC" w:rsidR="004E3F20" w:rsidRDefault="004E3F20" w:rsidP="004E3F20">
      <w:r>
        <w:t xml:space="preserve">Equation </w:t>
      </w:r>
      <w:r w:rsidR="002637C0">
        <w:t>2</w:t>
      </w:r>
      <w:r w:rsidR="00CC5435">
        <w:t>5</w:t>
      </w:r>
      <w:r>
        <w:t xml:space="preserve">. Total oxygen required per ACBM batch </w:t>
      </w:r>
    </w:p>
    <w:p w14:paraId="3297B083" w14:textId="77777777" w:rsidR="004E3F20" w:rsidRDefault="004E3F20" w:rsidP="004E3F20"/>
    <w:p w14:paraId="005B4E36" w14:textId="5054397E" w:rsidR="004E3F20" w:rsidRPr="00EF3C68" w:rsidRDefault="00B00F70" w:rsidP="004E3F20">
      <w:pPr>
        <w:jc w:val="both"/>
      </w:pPr>
      <m:oMathPara>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 O</m:t>
              </m:r>
            </m:e>
            <m:sub>
              <m:r>
                <w:rPr>
                  <w:rFonts w:ascii="Cambria Math" w:hAnsi="Cambria Math"/>
                </w:rPr>
                <m:t>2</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m:t>
              </m:r>
            </m:sup>
          </m:sSubSup>
        </m:oMath>
      </m:oMathPara>
    </w:p>
    <w:p w14:paraId="20B2D53C" w14:textId="77777777" w:rsidR="002E6CD0" w:rsidRDefault="002E6CD0" w:rsidP="00EF3C68"/>
    <w:p w14:paraId="1A3AE08A" w14:textId="06E725FE" w:rsidR="00EF3C68" w:rsidRPr="003E1F59" w:rsidRDefault="00EF3C68" w:rsidP="00EF3C68">
      <w:r>
        <w:t xml:space="preserve">Equation </w:t>
      </w:r>
      <w:r w:rsidR="00CC5435">
        <w:t>26</w:t>
      </w:r>
      <w:r>
        <w:t>. Total amount of oxygen required per year</w:t>
      </w:r>
    </w:p>
    <w:p w14:paraId="5FC4C7AD" w14:textId="77777777" w:rsidR="00EF3C68" w:rsidRPr="00783C15" w:rsidRDefault="00EF3C68" w:rsidP="00EF3C68"/>
    <w:p w14:paraId="1B2D24DF" w14:textId="3C68957C" w:rsidR="00EF3C68" w:rsidRPr="00CC5435" w:rsidRDefault="00B00F70" w:rsidP="00EF3C68">
      <m:oMathPara>
        <m:oMathParaPr>
          <m:jc m:val="center"/>
        </m:oMathParaPr>
        <m:oMath>
          <m:sSubSup>
            <m:sSubSupPr>
              <m:ctrlPr>
                <w:rPr>
                  <w:rFonts w:ascii="Cambria Math" w:hAnsi="Cambria Math"/>
                  <w:i/>
                </w:rPr>
              </m:ctrlPr>
            </m:sSubSup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=O</m:t>
              </m:r>
            </m:e>
            <m:sub>
              <m:r>
                <w:rPr>
                  <w:rFonts w:ascii="Cambria Math" w:hAnsi="Cambria Math"/>
                </w:rPr>
                <m:t>2</m:t>
              </m:r>
            </m:sub>
            <m:sup>
              <m:r>
                <w:rPr>
                  <w:rFonts w:ascii="Cambria Math" w:hAnsi="Cambria Math"/>
                </w:rPr>
                <m:t>b</m:t>
              </m:r>
            </m:sup>
          </m:sSubSup>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4A2E855E" w14:textId="77777777" w:rsidR="00EF3C68" w:rsidRPr="00176E39" w:rsidRDefault="00EF3C68" w:rsidP="004E3F20">
      <w:pPr>
        <w:jc w:val="both"/>
      </w:pPr>
    </w:p>
    <w:p w14:paraId="7EDA693D" w14:textId="77777777" w:rsidR="007B64C9" w:rsidRDefault="007B64C9" w:rsidP="0051578E">
      <w:pPr>
        <w:jc w:val="both"/>
      </w:pPr>
    </w:p>
    <w:p w14:paraId="59876E84" w14:textId="31A0BF5F" w:rsidR="0051578E" w:rsidRPr="00176E39" w:rsidRDefault="0051578E" w:rsidP="0051578E">
      <w:pPr>
        <w:jc w:val="both"/>
      </w:pPr>
      <w:r>
        <w:t>Equation 2</w:t>
      </w:r>
      <w:r w:rsidR="00CC5435">
        <w:t>7</w:t>
      </w:r>
      <w:r>
        <w:t xml:space="preserve">. Total annual costs of oxygen </w:t>
      </w:r>
    </w:p>
    <w:p w14:paraId="3BA7A0C9" w14:textId="77777777" w:rsidR="0051578E" w:rsidRPr="00A665AA" w:rsidRDefault="0051578E" w:rsidP="0051578E"/>
    <w:p w14:paraId="28D008E7" w14:textId="5AD992F2" w:rsidR="0051578E" w:rsidRPr="00CC5435" w:rsidRDefault="00B00F70" w:rsidP="0051578E">
      <w:pPr>
        <w:jc w:val="both"/>
      </w:pPr>
      <m:oMathPara>
        <m:oMathParaPr>
          <m:jc m:val="center"/>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2Y</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oMath>
      </m:oMathPara>
    </w:p>
    <w:p w14:paraId="440351A5" w14:textId="77777777" w:rsidR="00F97773" w:rsidRDefault="00F97773" w:rsidP="00F97773"/>
    <w:p w14:paraId="76606E02" w14:textId="3031446C" w:rsidR="00F97773" w:rsidRDefault="00F97773" w:rsidP="00F97773">
      <w:r>
        <w:t xml:space="preserve">Equation </w:t>
      </w:r>
      <w:r w:rsidR="006E264A">
        <w:t>2</w:t>
      </w:r>
      <w:r w:rsidR="00CC5435">
        <w:t>8</w:t>
      </w:r>
      <w:r>
        <w:t>. Estimation of energy to heat media to required temperature</w:t>
      </w:r>
      <w:r>
        <w:br/>
      </w:r>
    </w:p>
    <w:p w14:paraId="6C69281A" w14:textId="77777777" w:rsidR="00F97773" w:rsidRDefault="00F97773" w:rsidP="00F97773"/>
    <w:p w14:paraId="19346482" w14:textId="07FFE9CA" w:rsidR="00F97773" w:rsidRPr="00030C48" w:rsidRDefault="00B00F70" w:rsidP="00F97773">
      <m:oMathPara>
        <m:oMath>
          <m:sSub>
            <m:sSubPr>
              <m:ctrlPr>
                <w:rPr>
                  <w:rFonts w:ascii="Cambria Math" w:hAnsi="Cambria Math"/>
                  <w:i/>
                </w:rPr>
              </m:ctrlPr>
            </m:sSubPr>
            <m:e>
              <m:r>
                <w:rPr>
                  <w:rFonts w:ascii="Cambria Math" w:hAnsi="Cambria Math"/>
                </w:rPr>
                <m:t>E</m:t>
              </m:r>
            </m:e>
            <m:sub>
              <m:r>
                <w:rPr>
                  <w:rFonts w:ascii="Cambria Math" w:hAnsi="Cambria Math"/>
                </w:rPr>
                <m:t>Hm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mY</m:t>
                  </m:r>
                </m:sub>
              </m:sSub>
              <m:r>
                <w:rPr>
                  <w:rFonts w:ascii="Cambria Math" w:hAnsi="Cambria Math"/>
                </w:rPr>
                <m:t xml:space="preserve"> × ∆T×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sSub>
                <m:sSubPr>
                  <m:ctrlPr>
                    <w:rPr>
                      <w:rFonts w:ascii="Cambria Math" w:hAnsi="Cambria Math"/>
                      <w:i/>
                    </w:rPr>
                  </m:ctrlPr>
                </m:sSubPr>
                <m:e>
                  <m:r>
                    <w:rPr>
                      <w:rFonts w:ascii="Cambria Math" w:hAnsi="Cambria Math"/>
                    </w:rPr>
                    <m:t>∈</m:t>
                  </m:r>
                </m:e>
                <m:sub>
                  <m:r>
                    <w:rPr>
                      <w:rFonts w:ascii="Cambria Math" w:hAnsi="Cambria Math"/>
                    </w:rPr>
                    <m:t>Hm</m:t>
                  </m:r>
                </m:sub>
              </m:sSub>
            </m:den>
          </m:f>
        </m:oMath>
      </m:oMathPara>
    </w:p>
    <w:p w14:paraId="38103D82" w14:textId="77777777" w:rsidR="004C52C0" w:rsidRDefault="004C52C0" w:rsidP="004C52C0"/>
    <w:p w14:paraId="631A6D63" w14:textId="316206CA" w:rsidR="004C52C0" w:rsidRDefault="004C52C0" w:rsidP="004C52C0">
      <w:r>
        <w:t>Equation 2</w:t>
      </w:r>
      <w:r w:rsidR="00CC5435">
        <w:t>9</w:t>
      </w:r>
      <w:r>
        <w:t xml:space="preserve">. Glucose combustion reaction </w:t>
      </w:r>
    </w:p>
    <w:p w14:paraId="07E35ADE" w14:textId="77777777" w:rsidR="004C52C0" w:rsidRDefault="004C52C0" w:rsidP="004C52C0"/>
    <w:p w14:paraId="38219957" w14:textId="18AB3B3E" w:rsidR="004C52C0" w:rsidRDefault="004C52C0" w:rsidP="00CC5435">
      <w:pPr>
        <w:jc w:val="center"/>
      </w:pPr>
      <w:r w:rsidRPr="00FB039D">
        <w:t>C</w:t>
      </w:r>
      <w:r w:rsidRPr="00F35F4F">
        <w:rPr>
          <w:vertAlign w:val="subscript"/>
        </w:rPr>
        <w:t>6</w:t>
      </w:r>
      <w:r w:rsidRPr="00FB039D">
        <w:t>H</w:t>
      </w:r>
      <w:r w:rsidRPr="00F35F4F">
        <w:rPr>
          <w:vertAlign w:val="subscript"/>
        </w:rPr>
        <w:t>12</w:t>
      </w:r>
      <w:r w:rsidRPr="00FB039D">
        <w:t>O</w:t>
      </w:r>
      <w:r w:rsidRPr="00F35F4F">
        <w:rPr>
          <w:vertAlign w:val="subscript"/>
        </w:rPr>
        <w:t>6</w:t>
      </w:r>
      <w:r w:rsidRPr="00FB039D">
        <w:t xml:space="preserve"> + 6 O</w:t>
      </w:r>
      <w:r w:rsidRPr="00F35F4F">
        <w:rPr>
          <w:vertAlign w:val="subscript"/>
        </w:rPr>
        <w:t>2</w:t>
      </w:r>
      <w:r w:rsidRPr="00FB039D">
        <w:t xml:space="preserve"> → 6CO</w:t>
      </w:r>
      <w:r w:rsidRPr="00F35F4F">
        <w:rPr>
          <w:vertAlign w:val="subscript"/>
        </w:rPr>
        <w:t xml:space="preserve">2 </w:t>
      </w:r>
      <w:r w:rsidRPr="00FB039D">
        <w:t>+ 6 H</w:t>
      </w:r>
      <w:r w:rsidRPr="00F35F4F">
        <w:rPr>
          <w:vertAlign w:val="subscript"/>
        </w:rPr>
        <w:t>2</w:t>
      </w:r>
      <w:r w:rsidRPr="00FB039D">
        <w:t>O</w:t>
      </w:r>
      <w:r>
        <w:t xml:space="preserve"> + heat</w:t>
      </w:r>
    </w:p>
    <w:p w14:paraId="62BBF65A" w14:textId="77777777" w:rsidR="004C52C0" w:rsidRDefault="004C52C0" w:rsidP="004C52C0"/>
    <w:p w14:paraId="53FFAAAB" w14:textId="2F9BF1C1" w:rsidR="004C52C0" w:rsidRDefault="004C52C0" w:rsidP="004C52C0">
      <w:r>
        <w:t xml:space="preserve">Equation </w:t>
      </w:r>
      <w:r w:rsidR="00627110">
        <w:t>30</w:t>
      </w:r>
      <w:r>
        <w:t>. Estimation of energy usage for bioreactor cooling per ACBM batch</w:t>
      </w:r>
    </w:p>
    <w:p w14:paraId="12434E9F" w14:textId="77777777" w:rsidR="004C52C0" w:rsidRDefault="004C52C0" w:rsidP="004C52C0"/>
    <w:p w14:paraId="3B2BDDD6" w14:textId="77777777" w:rsidR="004C52C0" w:rsidRPr="00AE09B2" w:rsidRDefault="00B00F70" w:rsidP="004C52C0">
      <m:oMathPara>
        <m:oMath>
          <m:sSub>
            <m:sSubPr>
              <m:ctrlPr>
                <w:rPr>
                  <w:rFonts w:ascii="Cambria Math" w:hAnsi="Cambria Math"/>
                  <w:i/>
                </w:rPr>
              </m:ctrlPr>
            </m:sSubPr>
            <m:e>
              <m:r>
                <w:rPr>
                  <w:rFonts w:ascii="Cambria Math" w:hAnsi="Cambria Math"/>
                </w:rPr>
                <m:t>E</m:t>
              </m:r>
            </m:e>
            <m:sub>
              <m:r>
                <w:rPr>
                  <w:rFonts w:ascii="Cambria Math" w:hAnsi="Cambria Math"/>
                </w:rPr>
                <m:t>BR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×h</m:t>
              </m:r>
            </m:num>
            <m:den>
              <m:sSub>
                <m:sSubPr>
                  <m:ctrlPr>
                    <w:rPr>
                      <w:rFonts w:ascii="Cambria Math" w:hAnsi="Cambria Math"/>
                      <w:i/>
                    </w:rPr>
                  </m:ctrlPr>
                </m:sSubPr>
                <m:e>
                  <m:r>
                    <w:rPr>
                      <w:rFonts w:ascii="Cambria Math" w:hAnsi="Cambria Math"/>
                    </w:rPr>
                    <m:t>∈</m:t>
                  </m:r>
                </m:e>
                <m:sub>
                  <m:r>
                    <w:rPr>
                      <w:rFonts w:ascii="Cambria Math" w:hAnsi="Cambria Math"/>
                    </w:rPr>
                    <m:t>BR</m:t>
                  </m:r>
                </m:sub>
              </m:sSub>
            </m:den>
          </m:f>
        </m:oMath>
      </m:oMathPara>
    </w:p>
    <w:p w14:paraId="5A054D86" w14:textId="77777777" w:rsidR="008F1382" w:rsidRDefault="008F1382" w:rsidP="008F1382"/>
    <w:p w14:paraId="3D36E676" w14:textId="79A0BE5C" w:rsidR="008F1382" w:rsidRDefault="008F1382" w:rsidP="008F1382">
      <w:r>
        <w:t xml:space="preserve">Equation </w:t>
      </w:r>
      <w:r w:rsidR="00482E14">
        <w:t>3</w:t>
      </w:r>
      <w:r w:rsidR="00627110">
        <w:t>1</w:t>
      </w:r>
      <w:r>
        <w:t>. Estimation of annual energy usage for cooling of ACBM</w:t>
      </w:r>
    </w:p>
    <w:p w14:paraId="7E342038" w14:textId="77777777" w:rsidR="008F1382" w:rsidRDefault="008F1382" w:rsidP="008F1382"/>
    <w:p w14:paraId="30C4FF01" w14:textId="70505EC3" w:rsidR="008F1382" w:rsidRPr="00030C48" w:rsidRDefault="00B00F70" w:rsidP="008F1382">
      <m:oMathPara>
        <m:oMath>
          <m:sSub>
            <m:sSubPr>
              <m:ctrlPr>
                <w:rPr>
                  <w:rFonts w:ascii="Cambria Math" w:hAnsi="Cambria Math"/>
                  <w:i/>
                </w:rPr>
              </m:ctrlPr>
            </m:sSubPr>
            <m:e>
              <m:r>
                <w:rPr>
                  <w:rFonts w:ascii="Cambria Math" w:hAnsi="Cambria Math"/>
                </w:rPr>
                <m:t>E</m:t>
              </m:r>
            </m:e>
            <m:sub>
              <m:r>
                <w:rPr>
                  <w:rFonts w:ascii="Cambria Math" w:hAnsi="Cambria Math"/>
                </w:rPr>
                <m:t>ACBMR</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DY</m:t>
                  </m:r>
                </m:sub>
              </m:sSub>
              <m:r>
                <w:rPr>
                  <w:rFonts w:ascii="Cambria Math" w:hAnsi="Cambria Math"/>
                </w:rPr>
                <m:t xml:space="preserve"> × ∆T×ACB</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sSub>
                <m:sSubPr>
                  <m:ctrlPr>
                    <w:rPr>
                      <w:rFonts w:ascii="Cambria Math" w:hAnsi="Cambria Math"/>
                      <w:i/>
                    </w:rPr>
                  </m:ctrlPr>
                </m:sSubPr>
                <m:e>
                  <m:r>
                    <w:rPr>
                      <w:rFonts w:ascii="Cambria Math" w:hAnsi="Cambria Math"/>
                    </w:rPr>
                    <m:t>∈</m:t>
                  </m:r>
                </m:e>
                <m:sub>
                  <m:r>
                    <w:rPr>
                      <w:rFonts w:ascii="Cambria Math" w:hAnsi="Cambria Math"/>
                    </w:rPr>
                    <m:t>ACBMR</m:t>
                  </m:r>
                </m:sub>
              </m:sSub>
            </m:den>
          </m:f>
        </m:oMath>
      </m:oMathPara>
    </w:p>
    <w:p w14:paraId="7FC76A2A" w14:textId="77777777" w:rsidR="00081BFA" w:rsidRDefault="00081BFA" w:rsidP="00081BFA"/>
    <w:p w14:paraId="4FCA4050" w14:textId="07465BD2" w:rsidR="00081BFA" w:rsidRDefault="00081BFA" w:rsidP="00081BFA">
      <w:r>
        <w:t>Equation 3</w:t>
      </w:r>
      <w:r w:rsidR="00627110">
        <w:t>2</w:t>
      </w:r>
      <w:r>
        <w:t>. Cost of e</w:t>
      </w:r>
      <w:r w:rsidR="00904AED">
        <w:t>nergy</w:t>
      </w:r>
      <w:r>
        <w:t xml:space="preserve"> per kWh from public supplier </w:t>
      </w:r>
    </w:p>
    <w:p w14:paraId="50CAABF6" w14:textId="77777777" w:rsidR="00791CA9" w:rsidRPr="00791CA9" w:rsidRDefault="00791CA9" w:rsidP="00791CA9"/>
    <w:p w14:paraId="6630C5FA" w14:textId="53842943" w:rsidR="00791CA9" w:rsidRPr="00C845A0" w:rsidRDefault="00B00F70" w:rsidP="00791CA9">
      <m:oMathPara>
        <m:oMath>
          <m:sSub>
            <m:sSubPr>
              <m:ctrlPr>
                <w:rPr>
                  <w:rFonts w:ascii="Cambria Math" w:hAnsi="Cambria Math"/>
                  <w:i/>
                </w:rPr>
              </m:ctrlPr>
            </m:sSubPr>
            <m:e>
              <m:r>
                <w:rPr>
                  <w:rFonts w:ascii="Cambria Math" w:hAnsi="Cambria Math"/>
                </w:rPr>
                <m:t>C</m:t>
              </m:r>
            </m:e>
            <m:sub>
              <m:r>
                <w:rPr>
                  <w:rFonts w:ascii="Cambria Math" w:hAnsi="Cambria Math"/>
                </w:rPr>
                <m:t>EP</m:t>
              </m:r>
            </m:sub>
          </m:sSub>
          <m:r>
            <w:rPr>
              <w:rFonts w:ascii="Cambria Math" w:hAnsi="Cambria Math"/>
            </w:rPr>
            <m:t>=0.0969</m:t>
          </m:r>
          <m:sSub>
            <m:sSubPr>
              <m:ctrlPr>
                <w:rPr>
                  <w:rFonts w:ascii="Cambria Math" w:hAnsi="Cambria Math"/>
                  <w:i/>
                </w:rPr>
              </m:ctrlPr>
            </m:sSubPr>
            <m:e>
              <m:r>
                <w:rPr>
                  <w:rFonts w:ascii="Cambria Math" w:hAnsi="Cambria Math"/>
                </w:rPr>
                <m:t>C</m:t>
              </m:r>
            </m:e>
            <m:sub>
              <m:r>
                <w:rPr>
                  <w:rFonts w:ascii="Cambria Math" w:hAnsi="Cambria Math"/>
                </w:rPr>
                <m:t>NG</m:t>
              </m:r>
            </m:sub>
          </m:sSub>
          <m:r>
            <w:rPr>
              <w:rFonts w:ascii="Cambria Math" w:hAnsi="Cambria Math"/>
            </w:rPr>
            <m:t>+6.78</m:t>
          </m:r>
        </m:oMath>
      </m:oMathPara>
    </w:p>
    <w:p w14:paraId="1EFEF2BF" w14:textId="1BF8422B" w:rsidR="004C52C0" w:rsidRDefault="004C52C0" w:rsidP="00012BEF"/>
    <w:p w14:paraId="48C949FB" w14:textId="4051F851" w:rsidR="00D01D7D" w:rsidRDefault="00D01D7D" w:rsidP="00D01D7D">
      <w:r>
        <w:t xml:space="preserve">Equation </w:t>
      </w:r>
      <w:r w:rsidR="00A96243">
        <w:t>33</w:t>
      </w:r>
      <w:r>
        <w:t>. Cost of self-generated electric/energy</w:t>
      </w:r>
      <w:r w:rsidR="00184AD5">
        <w:t xml:space="preserve"> per kWh</w:t>
      </w:r>
      <w:r>
        <w:t xml:space="preserve"> from a boiler-turbine system </w:t>
      </w:r>
    </w:p>
    <w:p w14:paraId="25304887" w14:textId="77777777" w:rsidR="00D01D7D" w:rsidRDefault="00D01D7D" w:rsidP="00D01D7D"/>
    <w:p w14:paraId="013D3B55" w14:textId="1CEAF708" w:rsidR="00D01D7D" w:rsidRPr="006D7485" w:rsidRDefault="00B00F70" w:rsidP="00D01D7D">
      <m:oMathPara>
        <m:oMath>
          <m:sSub>
            <m:sSubPr>
              <m:ctrlPr>
                <w:rPr>
                  <w:rFonts w:ascii="Cambria Math" w:hAnsi="Cambria Math"/>
                  <w:i/>
                </w:rPr>
              </m:ctrlPr>
            </m:sSubPr>
            <m:e>
              <m:r>
                <w:rPr>
                  <w:rFonts w:ascii="Cambria Math" w:hAnsi="Cambria Math"/>
                </w:rPr>
                <m:t>C</m:t>
              </m:r>
            </m:e>
            <m:sub>
              <m:r>
                <w:rPr>
                  <w:rFonts w:ascii="Cambria Math" w:hAnsi="Cambria Math"/>
                </w:rPr>
                <m:t>bT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NGP</m:t>
                  </m:r>
                </m:sub>
              </m:sSub>
            </m:num>
            <m:den>
              <m:sSub>
                <m:sSubPr>
                  <m:ctrlPr>
                    <w:rPr>
                      <w:rFonts w:ascii="Cambria Math" w:hAnsi="Cambria Math"/>
                      <w:i/>
                    </w:rPr>
                  </m:ctrlPr>
                </m:sSubPr>
                <m:e>
                  <m:r>
                    <w:rPr>
                      <w:rFonts w:ascii="Cambria Math" w:hAnsi="Cambria Math"/>
                    </w:rPr>
                    <m:t>ϵ</m:t>
                  </m:r>
                </m:e>
                <m:sub>
                  <m:r>
                    <w:rPr>
                      <w:rFonts w:ascii="Cambria Math" w:hAnsi="Cambria Math"/>
                    </w:rPr>
                    <m:t>bT</m:t>
                  </m:r>
                </m:sub>
              </m:sSub>
            </m:den>
          </m:f>
        </m:oMath>
      </m:oMathPara>
    </w:p>
    <w:p w14:paraId="5E5CE24D" w14:textId="0F5FBBAE" w:rsidR="00FA3F84" w:rsidRDefault="00FA3F84" w:rsidP="00FA3F84">
      <w:r>
        <w:t xml:space="preserve">Equation </w:t>
      </w:r>
      <w:r w:rsidR="00965C43">
        <w:t>34</w:t>
      </w:r>
      <w:r>
        <w:t>. Cost of e</w:t>
      </w:r>
      <w:r w:rsidR="003D5CAA">
        <w:t>nergy</w:t>
      </w:r>
      <w:r w:rsidR="00184AD5">
        <w:t xml:space="preserve"> per kWh</w:t>
      </w:r>
      <w:r>
        <w:t xml:space="preserve"> </w:t>
      </w:r>
    </w:p>
    <w:p w14:paraId="2C62939E" w14:textId="77777777" w:rsidR="00FA3F84" w:rsidRDefault="00FA3F84" w:rsidP="00FA3F84"/>
    <w:p w14:paraId="5CC5E099" w14:textId="358F71E0" w:rsidR="00FA3F84" w:rsidRPr="00B270AF" w:rsidRDefault="00B00F70" w:rsidP="00FA3F84">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EP</m:t>
                  </m:r>
                </m:sub>
              </m:sSub>
              <m:r>
                <w:rPr>
                  <w:rFonts w:ascii="Cambria Math" w:hAnsi="Cambria Math"/>
                </w:rPr>
                <m:t>C</m:t>
              </m:r>
            </m:e>
            <m:sub>
              <m:r>
                <w:rPr>
                  <w:rFonts w:ascii="Cambria Math" w:hAnsi="Cambria Math"/>
                </w:rPr>
                <m:t>EP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bT</m:t>
              </m:r>
            </m:sub>
          </m:sSub>
          <m:sSub>
            <m:sSubPr>
              <m:ctrlPr>
                <w:rPr>
                  <w:rFonts w:ascii="Cambria Math" w:hAnsi="Cambria Math"/>
                  <w:i/>
                </w:rPr>
              </m:ctrlPr>
            </m:sSubPr>
            <m:e>
              <m:r>
                <w:rPr>
                  <w:rFonts w:ascii="Cambria Math" w:hAnsi="Cambria Math"/>
                </w:rPr>
                <m:t>C</m:t>
              </m:r>
            </m:e>
            <m:sub>
              <m:r>
                <w:rPr>
                  <w:rFonts w:ascii="Cambria Math" w:hAnsi="Cambria Math"/>
                </w:rPr>
                <m:t>bT</m:t>
              </m:r>
            </m:sub>
          </m:sSub>
        </m:oMath>
      </m:oMathPara>
    </w:p>
    <w:p w14:paraId="2FB81FD2" w14:textId="77777777" w:rsidR="002B2130" w:rsidRDefault="002B2130" w:rsidP="002B2130"/>
    <w:p w14:paraId="6E81A62E" w14:textId="3C1DCBEE" w:rsidR="002B2130" w:rsidRDefault="002B2130" w:rsidP="002B2130">
      <w:r>
        <w:t xml:space="preserve">Equation 35. Annual process water and wastewater costs </w:t>
      </w:r>
    </w:p>
    <w:p w14:paraId="7ED1184F" w14:textId="77777777" w:rsidR="002B2130" w:rsidRDefault="002B2130" w:rsidP="002B2130"/>
    <w:p w14:paraId="369E9A97" w14:textId="5A821554" w:rsidR="002B2130" w:rsidRPr="006522F4" w:rsidRDefault="00B00F70" w:rsidP="002B2130">
      <m:oMathPara>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m </m:t>
              </m:r>
            </m:sub>
          </m:sSub>
          <m:sSub>
            <m:sSubPr>
              <m:ctrlPr>
                <w:rPr>
                  <w:rFonts w:ascii="Cambria Math" w:hAnsi="Cambria Math"/>
                  <w:i/>
                </w:rPr>
              </m:ctrlPr>
            </m:sSubPr>
            <m:e>
              <m:r>
                <w:rPr>
                  <w:rFonts w:ascii="Cambria Math" w:hAnsi="Cambria Math"/>
                </w:rPr>
                <m:t>C</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m </m:t>
              </m:r>
            </m:sub>
          </m:sSub>
          <m:sSub>
            <m:sSubPr>
              <m:ctrlPr>
                <w:rPr>
                  <w:rFonts w:ascii="Cambria Math" w:hAnsi="Cambria Math"/>
                  <w:i/>
                </w:rPr>
              </m:ctrlPr>
            </m:sSubPr>
            <m:e>
              <m:r>
                <w:rPr>
                  <w:rFonts w:ascii="Cambria Math" w:hAnsi="Cambria Math"/>
                </w:rPr>
                <m:t>C</m:t>
              </m:r>
            </m:e>
            <m:sub>
              <m:r>
                <w:rPr>
                  <w:rFonts w:ascii="Cambria Math" w:hAnsi="Cambria Math"/>
                </w:rPr>
                <m:t>WF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m </m:t>
              </m:r>
            </m:sub>
          </m:sSub>
          <m:sSub>
            <m:sSubPr>
              <m:ctrlPr>
                <w:rPr>
                  <w:rFonts w:ascii="Cambria Math" w:hAnsi="Cambria Math"/>
                  <w:i/>
                </w:rPr>
              </m:ctrlPr>
            </m:sSubPr>
            <m:e>
              <m:r>
                <w:rPr>
                  <w:rFonts w:ascii="Cambria Math" w:hAnsi="Cambria Math"/>
                </w:rPr>
                <m:t>C</m:t>
              </m:r>
            </m:e>
            <m:sub>
              <m:r>
                <w:rPr>
                  <w:rFonts w:ascii="Cambria Math" w:hAnsi="Cambria Math"/>
                </w:rPr>
                <m:t>BO</m:t>
              </m:r>
            </m:sub>
          </m:sSub>
          <m:r>
            <w:rPr>
              <w:rFonts w:ascii="Cambria Math" w:hAnsi="Cambria Math"/>
            </w:rPr>
            <m:t xml:space="preserve"> </m:t>
          </m:r>
        </m:oMath>
      </m:oMathPara>
    </w:p>
    <w:p w14:paraId="5920FDEE" w14:textId="77777777" w:rsidR="00595538" w:rsidRDefault="00595538" w:rsidP="006522F4"/>
    <w:p w14:paraId="7EA44157" w14:textId="389ADD2E" w:rsidR="006522F4" w:rsidRDefault="006522F4" w:rsidP="006522F4">
      <w:r>
        <w:t xml:space="preserve">Equation </w:t>
      </w:r>
      <w:r w:rsidR="00595538">
        <w:t>36</w:t>
      </w:r>
      <w:r>
        <w:t xml:space="preserve">. Required manpower for operation </w:t>
      </w:r>
    </w:p>
    <w:p w14:paraId="7E6B99FE" w14:textId="77777777" w:rsidR="006522F4" w:rsidRDefault="006522F4" w:rsidP="006522F4"/>
    <w:p w14:paraId="00FF9AFD" w14:textId="434B22F5" w:rsidR="006522F4" w:rsidRPr="006522F4" w:rsidRDefault="00DD6437" w:rsidP="006522F4">
      <m:oMathPara>
        <m:oMathParaPr>
          <m:jc m:val="center"/>
        </m:oMathParaPr>
        <m:oMath>
          <m:r>
            <w:rPr>
              <w:rFonts w:ascii="Cambria Math" w:hAnsi="Cambria Math"/>
            </w:rPr>
            <m:t xml:space="preserve">P= </m:t>
          </m:r>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m:oMathPara>
    </w:p>
    <w:p w14:paraId="69F8581E" w14:textId="77777777" w:rsidR="007B64C9" w:rsidRDefault="007B64C9" w:rsidP="00390CAB"/>
    <w:p w14:paraId="30E41D5E" w14:textId="1C043F2D" w:rsidR="00390CAB" w:rsidRPr="00C64DD0" w:rsidRDefault="00390CAB" w:rsidP="00390CAB">
      <w:r>
        <w:t xml:space="preserve">Equation </w:t>
      </w:r>
      <w:r w:rsidR="00E774F6">
        <w:t>37</w:t>
      </w:r>
      <w:r>
        <w:t xml:space="preserve">. Labor cost correction factor  </w:t>
      </w:r>
    </w:p>
    <w:p w14:paraId="3A475A58" w14:textId="77777777" w:rsidR="00390CAB" w:rsidRDefault="00390CAB" w:rsidP="00390CAB"/>
    <w:p w14:paraId="5E61A87A" w14:textId="46CE6E19" w:rsidR="00390CAB" w:rsidRDefault="00B00F70" w:rsidP="00390CAB">
      <m:oMathPara>
        <m:oMath>
          <m:sSub>
            <m:sSubPr>
              <m:ctrlPr>
                <w:rPr>
                  <w:rFonts w:ascii="Cambria Math" w:hAnsi="Cambria Math"/>
                  <w:i/>
                </w:rPr>
              </m:ctrlPr>
            </m:sSubPr>
            <m:e>
              <m:r>
                <w:rPr>
                  <w:rFonts w:ascii="Cambria Math" w:hAnsi="Cambria Math"/>
                </w:rPr>
                <m:t>f</m:t>
              </m:r>
            </m:e>
            <m:sub>
              <m:r>
                <w:rPr>
                  <w:rFonts w:ascii="Cambria Math" w:hAnsi="Cambria Math"/>
                </w:rPr>
                <m:t>lab</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sSub>
            <m:sSubPr>
              <m:ctrlPr>
                <w:rPr>
                  <w:rFonts w:ascii="Cambria Math" w:hAnsi="Cambria Math"/>
                  <w:i/>
                </w:rPr>
              </m:ctrlPr>
            </m:sSubPr>
            <m:e>
              <m:r>
                <w:rPr>
                  <w:rFonts w:ascii="Cambria Math" w:hAnsi="Cambria Math"/>
                </w:rPr>
                <m:t>f</m:t>
              </m:r>
            </m:e>
            <m:sub>
              <m:r>
                <w:rPr>
                  <w:rFonts w:ascii="Cambria Math" w:hAnsi="Cambria Math"/>
                </w:rPr>
                <m:t>Sca</m:t>
              </m:r>
            </m:sub>
          </m:sSub>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Q</m:t>
              </m:r>
            </m:sub>
          </m:sSub>
          <m:sSub>
            <m:sSubPr>
              <m:ctrlPr>
                <w:rPr>
                  <w:rFonts w:ascii="Cambria Math" w:hAnsi="Cambria Math"/>
                  <w:i/>
                </w:rPr>
              </m:ctrlPr>
            </m:sSubPr>
            <m:e>
              <m:r>
                <w:rPr>
                  <w:rFonts w:ascii="Cambria Math" w:hAnsi="Cambria Math"/>
                </w:rPr>
                <m:t>f</m:t>
              </m:r>
            </m:e>
            <m:sub>
              <m:r>
                <w:rPr>
                  <w:rFonts w:ascii="Cambria Math" w:hAnsi="Cambria Math"/>
                </w:rPr>
                <m:t>B</m:t>
              </m:r>
            </m:sub>
          </m:sSub>
          <m:sSub>
            <m:sSubPr>
              <m:ctrlPr>
                <w:rPr>
                  <w:rFonts w:ascii="Cambria Math" w:hAnsi="Cambria Math"/>
                  <w:i/>
                </w:rPr>
              </m:ctrlPr>
            </m:sSubPr>
            <m:e>
              <m:r>
                <w:rPr>
                  <w:rFonts w:ascii="Cambria Math" w:hAnsi="Cambria Math"/>
                </w:rPr>
                <m:t>f</m:t>
              </m:r>
            </m:e>
            <m:sub>
              <m:r>
                <w:rPr>
                  <w:rFonts w:ascii="Cambria Math" w:hAnsi="Cambria Math"/>
                </w:rPr>
                <m:t>O</m:t>
              </m:r>
            </m:sub>
          </m:sSub>
        </m:oMath>
      </m:oMathPara>
    </w:p>
    <w:p w14:paraId="4B791194" w14:textId="05969A0E" w:rsidR="006522F4" w:rsidRDefault="006522F4" w:rsidP="002B2130"/>
    <w:p w14:paraId="3B7C847A" w14:textId="77777777" w:rsidR="007B64C9" w:rsidRDefault="007B64C9" w:rsidP="009D2F54"/>
    <w:p w14:paraId="18824598" w14:textId="356D41A7" w:rsidR="009D2F54" w:rsidRDefault="009D2F54" w:rsidP="009D2F54">
      <w:r>
        <w:t xml:space="preserve">Equation </w:t>
      </w:r>
      <w:r w:rsidR="00E774F6">
        <w:t>38</w:t>
      </w:r>
      <w:r>
        <w:t>. Estimated annual labor costs</w:t>
      </w:r>
    </w:p>
    <w:p w14:paraId="1E6B76C3" w14:textId="77777777" w:rsidR="009D2F54" w:rsidRDefault="009D2F54" w:rsidP="009D2F54"/>
    <w:p w14:paraId="04CB37D3" w14:textId="7160BF01" w:rsidR="00DF491C" w:rsidRPr="007A0355" w:rsidRDefault="00B00F70" w:rsidP="009D2F54">
      <m:oMathPara>
        <m:oMath>
          <m:sSub>
            <m:sSubPr>
              <m:ctrlPr>
                <w:rPr>
                  <w:rFonts w:ascii="Cambria Math" w:hAnsi="Cambria Math"/>
                  <w:i/>
                </w:rPr>
              </m:ctrlPr>
            </m:sSubPr>
            <m:e>
              <m:r>
                <w:rPr>
                  <w:rFonts w:ascii="Cambria Math" w:hAnsi="Cambria Math"/>
                </w:rPr>
                <m:t>C</m:t>
              </m:r>
            </m:e>
            <m:sub>
              <m:r>
                <w:rPr>
                  <w:rFonts w:ascii="Cambria Math" w:hAnsi="Cambria Math"/>
                </w:rPr>
                <m:t>Lab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lab</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P</m:t>
          </m:r>
        </m:oMath>
      </m:oMathPara>
    </w:p>
    <w:p w14:paraId="3CA51982" w14:textId="77777777" w:rsidR="00FA4C58" w:rsidRDefault="00FA4C58" w:rsidP="009D2F54"/>
    <w:p w14:paraId="278C6BAC" w14:textId="13EB1584" w:rsidR="007A0355" w:rsidRDefault="00F63359" w:rsidP="009D2F54">
      <w:r>
        <w:t xml:space="preserve">Equation 39. </w:t>
      </w:r>
      <w:r w:rsidR="00FA4C58">
        <w:t xml:space="preserve">Equity ratio </w:t>
      </w:r>
    </w:p>
    <w:p w14:paraId="75F19040" w14:textId="4F37D458" w:rsidR="00F63359" w:rsidRDefault="00F63359" w:rsidP="009D2F54"/>
    <w:p w14:paraId="2BDA1FCB" w14:textId="3328CF98" w:rsidR="00F63359" w:rsidRDefault="00B00F70" w:rsidP="009D2F54">
      <m:oMathPara>
        <m:oMath>
          <m:sSub>
            <m:sSubPr>
              <m:ctrlPr>
                <w:rPr>
                  <w:rFonts w:ascii="Cambria Math" w:hAnsi="Cambria Math"/>
                  <w:i/>
                </w:rPr>
              </m:ctrlPr>
            </m:sSubPr>
            <m:e>
              <m:r>
                <w:rPr>
                  <w:rFonts w:ascii="Cambria Math" w:hAnsi="Cambria Math"/>
                </w:rPr>
                <m:t>EQ</m:t>
              </m:r>
            </m:e>
            <m:sub>
              <m:r>
                <w:rPr>
                  <w:rFonts w:ascii="Cambria Math" w:hAnsi="Cambria Math"/>
                </w:rPr>
                <m:t>r</m:t>
              </m:r>
            </m:sub>
          </m:sSub>
          <m:r>
            <w:rPr>
              <w:rFonts w:ascii="Cambria Math" w:hAnsi="Cambria Math"/>
            </w:rPr>
            <m:t xml:space="preserve">=100%- </m:t>
          </m:r>
          <m:sSub>
            <m:sSubPr>
              <m:ctrlPr>
                <w:rPr>
                  <w:rFonts w:ascii="Cambria Math" w:hAnsi="Cambria Math"/>
                  <w:i/>
                </w:rPr>
              </m:ctrlPr>
            </m:sSubPr>
            <m:e>
              <m:r>
                <w:rPr>
                  <w:rFonts w:ascii="Cambria Math" w:hAnsi="Cambria Math"/>
                </w:rPr>
                <m:t>D</m:t>
              </m:r>
            </m:e>
            <m:sub>
              <m:r>
                <w:rPr>
                  <w:rFonts w:ascii="Cambria Math" w:hAnsi="Cambria Math"/>
                </w:rPr>
                <m:t>r</m:t>
              </m:r>
            </m:sub>
          </m:sSub>
        </m:oMath>
      </m:oMathPara>
    </w:p>
    <w:p w14:paraId="3B1422C6" w14:textId="24D05EAE" w:rsidR="00DF491C" w:rsidRDefault="00DF491C" w:rsidP="009D2F54"/>
    <w:p w14:paraId="68CCF381" w14:textId="5B4E652C" w:rsidR="00FA4C58" w:rsidRDefault="00FA4C58" w:rsidP="009D2F54">
      <w:r>
        <w:t xml:space="preserve">Equation 40. </w:t>
      </w:r>
      <w:r w:rsidR="003A245A">
        <w:t xml:space="preserve">Total debt costs </w:t>
      </w:r>
    </w:p>
    <w:p w14:paraId="1C518DAF" w14:textId="7FB534A8" w:rsidR="003A245A" w:rsidRDefault="003A245A" w:rsidP="009D2F54"/>
    <w:p w14:paraId="65B2192D" w14:textId="35529B12" w:rsidR="003A245A" w:rsidRPr="002A4A2F" w:rsidRDefault="00B00F70" w:rsidP="009D2F54">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C</m:t>
              </m:r>
            </m:e>
            <m:sub>
              <m:r>
                <w:rPr>
                  <w:rFonts w:ascii="Cambria Math" w:hAnsi="Cambria Math"/>
                </w:rPr>
                <m:t>F</m:t>
              </m:r>
            </m:sub>
          </m:sSub>
          <w:bookmarkStart w:id="13" w:name="_Hlk40355856"/>
          <m:sSub>
            <m:sSubPr>
              <m:ctrlPr>
                <w:rPr>
                  <w:rFonts w:ascii="Cambria Math" w:hAnsi="Cambria Math"/>
                  <w:i/>
                </w:rPr>
              </m:ctrlPr>
            </m:sSubPr>
            <m:e>
              <m:r>
                <w:rPr>
                  <w:rFonts w:ascii="Cambria Math" w:hAnsi="Cambria Math"/>
                </w:rPr>
                <m:t>D</m:t>
              </m:r>
            </m:e>
            <m:sub>
              <m:r>
                <w:rPr>
                  <w:rFonts w:ascii="Cambria Math" w:hAnsi="Cambria Math"/>
                </w:rPr>
                <m:t>r</m:t>
              </m:r>
            </m:sub>
          </m:sSub>
        </m:oMath>
      </m:oMathPara>
      <w:bookmarkEnd w:id="13"/>
    </w:p>
    <w:p w14:paraId="1947DC58" w14:textId="74DCE3E6" w:rsidR="002A4A2F" w:rsidRDefault="002A4A2F" w:rsidP="009D2F54"/>
    <w:p w14:paraId="591FD6C7" w14:textId="5A9203BE" w:rsidR="002A4A2F" w:rsidRDefault="002A4A2F" w:rsidP="009D2F54">
      <w:r>
        <w:t xml:space="preserve">Equation 41. </w:t>
      </w:r>
      <w:r w:rsidR="00BA5AC6">
        <w:t xml:space="preserve">Total equity costs </w:t>
      </w:r>
    </w:p>
    <w:p w14:paraId="2EA66FB5" w14:textId="42184ADF" w:rsidR="00BA5AC6" w:rsidRDefault="00BA5AC6" w:rsidP="009D2F54"/>
    <w:p w14:paraId="38FD17DE" w14:textId="5DA2A5FC" w:rsidR="00BA5AC6" w:rsidRPr="00AA22C3" w:rsidRDefault="00B00F70" w:rsidP="009D2F54">
      <m:oMathPara>
        <m:oMath>
          <m:sSub>
            <m:sSubPr>
              <m:ctrlPr>
                <w:rPr>
                  <w:rFonts w:ascii="Cambria Math" w:hAnsi="Cambria Math"/>
                  <w:i/>
                </w:rPr>
              </m:ctrlPr>
            </m:sSubPr>
            <m:e>
              <m:r>
                <w:rPr>
                  <w:rFonts w:ascii="Cambria Math" w:hAnsi="Cambria Math"/>
                </w:rPr>
                <m:t>C</m:t>
              </m:r>
            </m:e>
            <m:sub>
              <m:r>
                <w:rPr>
                  <w:rFonts w:ascii="Cambria Math" w:hAnsi="Cambria Math"/>
                </w:rPr>
                <m:t>TEQ</m:t>
              </m:r>
            </m:sub>
          </m:sSub>
          <m:r>
            <w:rPr>
              <w:rFonts w:ascii="Cambria Math" w:hAnsi="Cambria Math"/>
            </w:rPr>
            <m:t xml:space="preserve">= </m:t>
          </m:r>
          <m:sSub>
            <m:sSubPr>
              <m:ctrlPr>
                <w:rPr>
                  <w:rFonts w:ascii="Cambria Math" w:hAnsi="Cambria Math"/>
                  <w:i/>
                </w:rPr>
              </m:ctrlPr>
            </m:sSubPr>
            <m:e>
              <m:r>
                <w:rPr>
                  <w:rFonts w:ascii="Cambria Math" w:hAnsi="Cambria Math"/>
                </w:rPr>
                <m:t>EQ</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oMath>
      </m:oMathPara>
    </w:p>
    <w:p w14:paraId="14966465" w14:textId="68964477" w:rsidR="00933781" w:rsidRDefault="00933781" w:rsidP="00CE151E">
      <w:pPr>
        <w:pStyle w:val="SMSubheading"/>
      </w:pPr>
    </w:p>
    <w:p w14:paraId="67CD77E6" w14:textId="045E57DD" w:rsidR="00933781" w:rsidRDefault="00C960D9" w:rsidP="00CE151E">
      <w:pPr>
        <w:pStyle w:val="SMSubheading"/>
        <w:rPr>
          <w:u w:val="none"/>
        </w:rPr>
      </w:pPr>
      <w:r w:rsidRPr="00C960D9">
        <w:rPr>
          <w:u w:val="none"/>
        </w:rPr>
        <w:t xml:space="preserve">Equation 42. Capital recovery factor for debt </w:t>
      </w:r>
    </w:p>
    <w:p w14:paraId="325D6096" w14:textId="434F2B87" w:rsidR="00C960D9" w:rsidRDefault="00C960D9" w:rsidP="00CE151E">
      <w:pPr>
        <w:pStyle w:val="SMSubheading"/>
        <w:rPr>
          <w:u w:val="none"/>
        </w:rPr>
      </w:pPr>
    </w:p>
    <w:p w14:paraId="4F45B1BF" w14:textId="7D721C6D" w:rsidR="00C960D9" w:rsidRPr="00B65496" w:rsidRDefault="00B00F70" w:rsidP="00CE151E">
      <w:pPr>
        <w:pStyle w:val="SMSubheading"/>
        <w:rPr>
          <w:u w:val="none"/>
        </w:rPr>
      </w:pPr>
      <m:oMathPara>
        <m:oMath>
          <m:sSub>
            <m:sSubPr>
              <m:ctrlPr>
                <w:rPr>
                  <w:rFonts w:ascii="Cambria Math" w:hAnsi="Cambria Math"/>
                  <w:i/>
                  <w:u w:val="none"/>
                </w:rPr>
              </m:ctrlPr>
            </m:sSubPr>
            <m:e>
              <m:sSub>
                <m:sSubPr>
                  <m:ctrlPr>
                    <w:rPr>
                      <w:rFonts w:ascii="Cambria Math" w:hAnsi="Cambria Math"/>
                      <w:i/>
                      <w:u w:val="none"/>
                    </w:rPr>
                  </m:ctrlPr>
                </m:sSubPr>
                <m:e>
                  <m:r>
                    <w:rPr>
                      <w:rFonts w:ascii="Cambria Math" w:hAnsi="Cambria Math"/>
                      <w:u w:val="none"/>
                    </w:rPr>
                    <m:t>f</m:t>
                  </m:r>
                </m:e>
                <m:sub>
                  <m:r>
                    <w:rPr>
                      <w:rFonts w:ascii="Cambria Math" w:hAnsi="Cambria Math"/>
                      <w:u w:val="none"/>
                    </w:rPr>
                    <m:t>CRD</m:t>
                  </m:r>
                </m:sub>
              </m:sSub>
              <m:r>
                <w:rPr>
                  <w:rFonts w:ascii="Cambria Math" w:hAnsi="Cambria Math"/>
                  <w:u w:val="none"/>
                </w:rPr>
                <m:t>= I</m:t>
              </m:r>
            </m:e>
            <m:sub>
              <m:r>
                <w:rPr>
                  <w:rFonts w:ascii="Cambria Math" w:hAnsi="Cambria Math"/>
                  <w:u w:val="none"/>
                </w:rPr>
                <m:t>D</m:t>
              </m:r>
            </m:sub>
          </m:sSub>
          <m:r>
            <w:rPr>
              <w:rFonts w:ascii="Cambria Math" w:hAnsi="Cambria Math"/>
              <w:u w:val="none"/>
            </w:rPr>
            <m:t>(1+</m:t>
          </m:r>
          <m:sSub>
            <m:sSubPr>
              <m:ctrlPr>
                <w:rPr>
                  <w:rFonts w:ascii="Cambria Math" w:hAnsi="Cambria Math"/>
                  <w:i/>
                  <w:u w:val="none"/>
                </w:rPr>
              </m:ctrlPr>
            </m:sSubPr>
            <m:e>
              <m:r>
                <w:rPr>
                  <w:rFonts w:ascii="Cambria Math" w:hAnsi="Cambria Math"/>
                  <w:u w:val="none"/>
                </w:rPr>
                <m:t>I</m:t>
              </m:r>
            </m:e>
            <m:sub>
              <m:r>
                <w:rPr>
                  <w:rFonts w:ascii="Cambria Math" w:hAnsi="Cambria Math"/>
                  <w:u w:val="none"/>
                </w:rPr>
                <m:t>D</m:t>
              </m:r>
            </m:sub>
          </m:sSub>
          <m:sSup>
            <m:sSupPr>
              <m:ctrlPr>
                <w:rPr>
                  <w:rFonts w:ascii="Cambria Math" w:hAnsi="Cambria Math"/>
                  <w:i/>
                  <w:u w:val="none"/>
                </w:rPr>
              </m:ctrlPr>
            </m:sSupPr>
            <m:e>
              <m:r>
                <w:rPr>
                  <w:rFonts w:ascii="Cambria Math" w:hAnsi="Cambria Math"/>
                  <w:u w:val="none"/>
                </w:rPr>
                <m:t>)</m:t>
              </m:r>
            </m:e>
            <m:sup>
              <m:sSub>
                <m:sSubPr>
                  <m:ctrlPr>
                    <w:rPr>
                      <w:rFonts w:ascii="Cambria Math" w:hAnsi="Cambria Math"/>
                      <w:i/>
                      <w:u w:val="none"/>
                    </w:rPr>
                  </m:ctrlPr>
                </m:sSubPr>
                <m:e>
                  <m:r>
                    <w:rPr>
                      <w:rFonts w:ascii="Cambria Math" w:hAnsi="Cambria Math"/>
                      <w:u w:val="none"/>
                    </w:rPr>
                    <m:t>L</m:t>
                  </m:r>
                </m:e>
                <m:sub>
                  <m:r>
                    <w:rPr>
                      <w:rFonts w:ascii="Cambria Math" w:hAnsi="Cambria Math"/>
                      <w:u w:val="none"/>
                    </w:rPr>
                    <m:t>e</m:t>
                  </m:r>
                </m:sub>
              </m:sSub>
            </m:sup>
          </m:sSup>
          <m:r>
            <w:rPr>
              <w:rFonts w:ascii="Cambria Math" w:hAnsi="Cambria Math"/>
              <w:u w:val="none"/>
            </w:rPr>
            <m:t>/  (1+</m:t>
          </m:r>
          <m:sSub>
            <m:sSubPr>
              <m:ctrlPr>
                <w:rPr>
                  <w:rFonts w:ascii="Cambria Math" w:hAnsi="Cambria Math"/>
                  <w:i/>
                  <w:u w:val="none"/>
                </w:rPr>
              </m:ctrlPr>
            </m:sSubPr>
            <m:e>
              <m:r>
                <w:rPr>
                  <w:rFonts w:ascii="Cambria Math" w:hAnsi="Cambria Math"/>
                  <w:u w:val="none"/>
                </w:rPr>
                <m:t>I</m:t>
              </m:r>
            </m:e>
            <m:sub>
              <m:r>
                <w:rPr>
                  <w:rFonts w:ascii="Cambria Math" w:hAnsi="Cambria Math"/>
                  <w:u w:val="none"/>
                </w:rPr>
                <m:t>D</m:t>
              </m:r>
            </m:sub>
          </m:sSub>
          <m:sSup>
            <m:sSupPr>
              <m:ctrlPr>
                <w:rPr>
                  <w:rFonts w:ascii="Cambria Math" w:hAnsi="Cambria Math"/>
                  <w:i/>
                  <w:u w:val="none"/>
                </w:rPr>
              </m:ctrlPr>
            </m:sSupPr>
            <m:e>
              <m:r>
                <w:rPr>
                  <w:rFonts w:ascii="Cambria Math" w:hAnsi="Cambria Math"/>
                  <w:u w:val="none"/>
                </w:rPr>
                <m:t>)</m:t>
              </m:r>
            </m:e>
            <m:sup>
              <m:sSub>
                <m:sSubPr>
                  <m:ctrlPr>
                    <w:rPr>
                      <w:rFonts w:ascii="Cambria Math" w:hAnsi="Cambria Math"/>
                      <w:i/>
                      <w:u w:val="none"/>
                    </w:rPr>
                  </m:ctrlPr>
                </m:sSubPr>
                <m:e>
                  <m:r>
                    <w:rPr>
                      <w:rFonts w:ascii="Cambria Math" w:hAnsi="Cambria Math"/>
                      <w:u w:val="none"/>
                    </w:rPr>
                    <m:t>L</m:t>
                  </m:r>
                </m:e>
                <m:sub>
                  <m:r>
                    <w:rPr>
                      <w:rFonts w:ascii="Cambria Math" w:hAnsi="Cambria Math"/>
                      <w:u w:val="none"/>
                    </w:rPr>
                    <m:t>e</m:t>
                  </m:r>
                </m:sub>
              </m:sSub>
              <m:r>
                <w:rPr>
                  <w:rFonts w:ascii="Cambria Math" w:hAnsi="Cambria Math"/>
                  <w:u w:val="none"/>
                </w:rPr>
                <m:t>-1</m:t>
              </m:r>
            </m:sup>
          </m:sSup>
        </m:oMath>
      </m:oMathPara>
    </w:p>
    <w:p w14:paraId="7F38EFA5" w14:textId="7B133771" w:rsidR="00B65496" w:rsidRDefault="00B65496" w:rsidP="00CE151E">
      <w:pPr>
        <w:pStyle w:val="SMSubheading"/>
        <w:rPr>
          <w:u w:val="none"/>
        </w:rPr>
      </w:pPr>
    </w:p>
    <w:p w14:paraId="4C78ADFC" w14:textId="0BB303EE" w:rsidR="00B65496" w:rsidRDefault="00F473F0" w:rsidP="00CE151E">
      <w:pPr>
        <w:pStyle w:val="SMSubheading"/>
        <w:rPr>
          <w:u w:val="none"/>
        </w:rPr>
      </w:pPr>
      <w:r>
        <w:rPr>
          <w:u w:val="none"/>
        </w:rPr>
        <w:t xml:space="preserve">Equation 43. Capital recovery factor for equity </w:t>
      </w:r>
    </w:p>
    <w:p w14:paraId="6DAA6EDD" w14:textId="3E6C1756" w:rsidR="005559D2" w:rsidRDefault="005559D2" w:rsidP="00CE151E">
      <w:pPr>
        <w:pStyle w:val="SMSubheading"/>
        <w:rPr>
          <w:u w:val="none"/>
        </w:rPr>
      </w:pPr>
    </w:p>
    <w:p w14:paraId="53C80C3E" w14:textId="7291EEA7" w:rsidR="005559D2" w:rsidRPr="00C960D9" w:rsidRDefault="00B00F70" w:rsidP="00CE151E">
      <w:pPr>
        <w:pStyle w:val="SMSubheading"/>
        <w:rPr>
          <w:u w:val="none"/>
        </w:rPr>
      </w:pPr>
      <m:oMathPara>
        <m:oMath>
          <m:sSub>
            <m:sSubPr>
              <m:ctrlPr>
                <w:rPr>
                  <w:rFonts w:ascii="Cambria Math" w:hAnsi="Cambria Math"/>
                  <w:i/>
                  <w:u w:val="none"/>
                </w:rPr>
              </m:ctrlPr>
            </m:sSubPr>
            <m:e>
              <m:r>
                <w:rPr>
                  <w:rFonts w:ascii="Cambria Math" w:hAnsi="Cambria Math"/>
                  <w:u w:val="none"/>
                </w:rPr>
                <m:t>f</m:t>
              </m:r>
            </m:e>
            <m:sub>
              <m:r>
                <w:rPr>
                  <w:rFonts w:ascii="Cambria Math" w:hAnsi="Cambria Math"/>
                  <w:u w:val="none"/>
                </w:rPr>
                <m:t>CREQ</m:t>
              </m:r>
            </m:sub>
          </m:sSub>
          <m:r>
            <w:rPr>
              <w:rFonts w:ascii="Cambria Math" w:hAnsi="Cambria Math"/>
              <w:u w:val="none"/>
            </w:rPr>
            <m:t xml:space="preserve">= </m:t>
          </m:r>
          <m:sSub>
            <m:sSubPr>
              <m:ctrlPr>
                <w:rPr>
                  <w:rFonts w:ascii="Cambria Math" w:hAnsi="Cambria Math"/>
                  <w:i/>
                  <w:u w:val="none"/>
                </w:rPr>
              </m:ctrlPr>
            </m:sSubPr>
            <m:e>
              <m:r>
                <w:rPr>
                  <w:rFonts w:ascii="Cambria Math" w:hAnsi="Cambria Math"/>
                  <w:u w:val="none"/>
                </w:rPr>
                <m:t>I</m:t>
              </m:r>
            </m:e>
            <m:sub>
              <m:r>
                <w:rPr>
                  <w:rFonts w:ascii="Cambria Math" w:hAnsi="Cambria Math"/>
                  <w:u w:val="none"/>
                </w:rPr>
                <m:t>EQ</m:t>
              </m:r>
            </m:sub>
          </m:sSub>
          <m:r>
            <w:rPr>
              <w:rFonts w:ascii="Cambria Math" w:hAnsi="Cambria Math"/>
              <w:u w:val="none"/>
            </w:rPr>
            <m:t>(1+</m:t>
          </m:r>
          <m:sSub>
            <m:sSubPr>
              <m:ctrlPr>
                <w:rPr>
                  <w:rFonts w:ascii="Cambria Math" w:hAnsi="Cambria Math"/>
                  <w:i/>
                  <w:u w:val="none"/>
                </w:rPr>
              </m:ctrlPr>
            </m:sSubPr>
            <m:e>
              <m:r>
                <w:rPr>
                  <w:rFonts w:ascii="Cambria Math" w:hAnsi="Cambria Math"/>
                  <w:u w:val="none"/>
                </w:rPr>
                <m:t>I</m:t>
              </m:r>
            </m:e>
            <m:sub>
              <m:r>
                <w:rPr>
                  <w:rFonts w:ascii="Cambria Math" w:hAnsi="Cambria Math"/>
                  <w:u w:val="none"/>
                </w:rPr>
                <m:t>EQ</m:t>
              </m:r>
            </m:sub>
          </m:sSub>
          <m:sSup>
            <m:sSupPr>
              <m:ctrlPr>
                <w:rPr>
                  <w:rFonts w:ascii="Cambria Math" w:hAnsi="Cambria Math"/>
                  <w:i/>
                  <w:u w:val="none"/>
                </w:rPr>
              </m:ctrlPr>
            </m:sSupPr>
            <m:e>
              <m:r>
                <w:rPr>
                  <w:rFonts w:ascii="Cambria Math" w:hAnsi="Cambria Math"/>
                  <w:u w:val="none"/>
                </w:rPr>
                <m:t>)</m:t>
              </m:r>
            </m:e>
            <m:sup>
              <m:sSub>
                <m:sSubPr>
                  <m:ctrlPr>
                    <w:rPr>
                      <w:rFonts w:ascii="Cambria Math" w:hAnsi="Cambria Math"/>
                      <w:i/>
                      <w:u w:val="none"/>
                    </w:rPr>
                  </m:ctrlPr>
                </m:sSubPr>
                <m:e>
                  <m:r>
                    <w:rPr>
                      <w:rFonts w:ascii="Cambria Math" w:hAnsi="Cambria Math"/>
                      <w:u w:val="none"/>
                    </w:rPr>
                    <m:t>L</m:t>
                  </m:r>
                </m:e>
                <m:sub>
                  <m:r>
                    <w:rPr>
                      <w:rFonts w:ascii="Cambria Math" w:hAnsi="Cambria Math"/>
                      <w:u w:val="none"/>
                    </w:rPr>
                    <m:t>e</m:t>
                  </m:r>
                </m:sub>
              </m:sSub>
            </m:sup>
          </m:sSup>
          <m:r>
            <w:rPr>
              <w:rFonts w:ascii="Cambria Math" w:hAnsi="Cambria Math"/>
              <w:u w:val="none"/>
            </w:rPr>
            <m:t>/ (1+</m:t>
          </m:r>
          <m:sSub>
            <m:sSubPr>
              <m:ctrlPr>
                <w:rPr>
                  <w:rFonts w:ascii="Cambria Math" w:hAnsi="Cambria Math"/>
                  <w:i/>
                  <w:u w:val="none"/>
                </w:rPr>
              </m:ctrlPr>
            </m:sSubPr>
            <m:e>
              <m:r>
                <w:rPr>
                  <w:rFonts w:ascii="Cambria Math" w:hAnsi="Cambria Math"/>
                  <w:u w:val="none"/>
                </w:rPr>
                <m:t>I</m:t>
              </m:r>
            </m:e>
            <m:sub>
              <m:r>
                <w:rPr>
                  <w:rFonts w:ascii="Cambria Math" w:hAnsi="Cambria Math"/>
                  <w:u w:val="none"/>
                </w:rPr>
                <m:t>EQ</m:t>
              </m:r>
            </m:sub>
          </m:sSub>
          <m:sSup>
            <m:sSupPr>
              <m:ctrlPr>
                <w:rPr>
                  <w:rFonts w:ascii="Cambria Math" w:hAnsi="Cambria Math"/>
                  <w:i/>
                  <w:u w:val="none"/>
                </w:rPr>
              </m:ctrlPr>
            </m:sSupPr>
            <m:e>
              <m:r>
                <w:rPr>
                  <w:rFonts w:ascii="Cambria Math" w:hAnsi="Cambria Math"/>
                  <w:u w:val="none"/>
                </w:rPr>
                <m:t>)</m:t>
              </m:r>
            </m:e>
            <m:sup>
              <m:sSub>
                <m:sSubPr>
                  <m:ctrlPr>
                    <w:rPr>
                      <w:rFonts w:ascii="Cambria Math" w:hAnsi="Cambria Math"/>
                      <w:i/>
                      <w:u w:val="none"/>
                    </w:rPr>
                  </m:ctrlPr>
                </m:sSubPr>
                <m:e>
                  <m:r>
                    <w:rPr>
                      <w:rFonts w:ascii="Cambria Math" w:hAnsi="Cambria Math"/>
                      <w:u w:val="none"/>
                    </w:rPr>
                    <m:t>L</m:t>
                  </m:r>
                </m:e>
                <m:sub>
                  <m:r>
                    <w:rPr>
                      <w:rFonts w:ascii="Cambria Math" w:hAnsi="Cambria Math"/>
                      <w:u w:val="none"/>
                    </w:rPr>
                    <m:t>e</m:t>
                  </m:r>
                </m:sub>
              </m:sSub>
              <m:r>
                <w:rPr>
                  <w:rFonts w:ascii="Cambria Math" w:hAnsi="Cambria Math"/>
                  <w:u w:val="none"/>
                </w:rPr>
                <m:t>-1</m:t>
              </m:r>
            </m:sup>
          </m:sSup>
        </m:oMath>
      </m:oMathPara>
    </w:p>
    <w:p w14:paraId="29D453A1" w14:textId="14663ACB" w:rsidR="009A5287" w:rsidRDefault="009A5287" w:rsidP="00B9440A">
      <w:pPr>
        <w:pStyle w:val="SMText"/>
      </w:pPr>
    </w:p>
    <w:p w14:paraId="4FFEA5FF" w14:textId="03DFC1A7" w:rsidR="00595CF9" w:rsidRDefault="00A45619" w:rsidP="002F485E">
      <w:pPr>
        <w:pStyle w:val="SMSubheading"/>
        <w:rPr>
          <w:u w:val="none"/>
        </w:rPr>
      </w:pPr>
      <w:r>
        <w:rPr>
          <w:u w:val="none"/>
        </w:rPr>
        <w:t xml:space="preserve">Equation 44. Annual debt payment </w:t>
      </w:r>
    </w:p>
    <w:p w14:paraId="14ED067C" w14:textId="641E7133" w:rsidR="003863F2" w:rsidRDefault="003863F2" w:rsidP="002F485E">
      <w:pPr>
        <w:pStyle w:val="SMSubheading"/>
        <w:rPr>
          <w:u w:val="none"/>
        </w:rPr>
      </w:pPr>
    </w:p>
    <w:p w14:paraId="7EE9AD88" w14:textId="67216488" w:rsidR="003863F2" w:rsidRPr="00A46E67" w:rsidRDefault="00B00F70" w:rsidP="002F485E">
      <w:pPr>
        <w:pStyle w:val="SMSubheading"/>
        <w:rPr>
          <w:u w:val="none"/>
        </w:rPr>
      </w:pPr>
      <m:oMathPara>
        <m:oMath>
          <m:sSub>
            <m:sSubPr>
              <m:ctrlPr>
                <w:rPr>
                  <w:rFonts w:ascii="Cambria Math" w:hAnsi="Cambria Math"/>
                  <w:i/>
                  <w:u w:val="none"/>
                </w:rPr>
              </m:ctrlPr>
            </m:sSubPr>
            <m:e>
              <m:r>
                <w:rPr>
                  <w:rFonts w:ascii="Cambria Math" w:hAnsi="Cambria Math"/>
                  <w:u w:val="none"/>
                </w:rPr>
                <m:t>D</m:t>
              </m:r>
            </m:e>
            <m:sub>
              <m:r>
                <w:rPr>
                  <w:rFonts w:ascii="Cambria Math" w:hAnsi="Cambria Math"/>
                  <w:u w:val="none"/>
                </w:rPr>
                <m:t>p</m:t>
              </m:r>
            </m:sub>
          </m:sSub>
          <m:r>
            <w:rPr>
              <w:rFonts w:ascii="Cambria Math" w:hAnsi="Cambria Math"/>
              <w:u w:val="none"/>
            </w:rPr>
            <m:t xml:space="preserve">= </m:t>
          </m:r>
          <m:sSub>
            <m:sSubPr>
              <m:ctrlPr>
                <w:rPr>
                  <w:rFonts w:ascii="Cambria Math" w:hAnsi="Cambria Math"/>
                  <w:i/>
                  <w:u w:val="none"/>
                </w:rPr>
              </m:ctrlPr>
            </m:sSubPr>
            <m:e>
              <m:sSub>
                <m:sSubPr>
                  <m:ctrlPr>
                    <w:rPr>
                      <w:rFonts w:ascii="Cambria Math" w:hAnsi="Cambria Math"/>
                      <w:i/>
                      <w:u w:val="none"/>
                    </w:rPr>
                  </m:ctrlPr>
                </m:sSubPr>
                <m:e>
                  <m:r>
                    <w:rPr>
                      <w:rFonts w:ascii="Cambria Math" w:hAnsi="Cambria Math"/>
                      <w:u w:val="none"/>
                    </w:rPr>
                    <m:t>f</m:t>
                  </m:r>
                </m:e>
                <m:sub>
                  <m:r>
                    <w:rPr>
                      <w:rFonts w:ascii="Cambria Math" w:hAnsi="Cambria Math"/>
                      <w:u w:val="none"/>
                    </w:rPr>
                    <m:t>CRD</m:t>
                  </m:r>
                </m:sub>
              </m:sSub>
              <m:r>
                <w:rPr>
                  <w:rFonts w:ascii="Cambria Math" w:hAnsi="Cambria Math"/>
                </w:rPr>
                <m:t>C</m:t>
              </m:r>
            </m:e>
            <m:sub>
              <m:r>
                <w:rPr>
                  <w:rFonts w:ascii="Cambria Math" w:hAnsi="Cambria Math"/>
                </w:rPr>
                <m:t>D</m:t>
              </m:r>
            </m:sub>
          </m:sSub>
        </m:oMath>
      </m:oMathPara>
    </w:p>
    <w:p w14:paraId="57328757" w14:textId="77777777" w:rsidR="001039B8" w:rsidRDefault="001039B8" w:rsidP="002F485E">
      <w:pPr>
        <w:pStyle w:val="SMSubheading"/>
        <w:rPr>
          <w:u w:val="none"/>
        </w:rPr>
      </w:pPr>
    </w:p>
    <w:p w14:paraId="071A9AA2" w14:textId="487EE740" w:rsidR="00A46E67" w:rsidRDefault="001039B8" w:rsidP="002F485E">
      <w:pPr>
        <w:pStyle w:val="SMSubheading"/>
        <w:rPr>
          <w:u w:val="none"/>
        </w:rPr>
      </w:pPr>
      <w:r>
        <w:rPr>
          <w:u w:val="none"/>
        </w:rPr>
        <w:t xml:space="preserve">Equation 45. Annual equity recovery </w:t>
      </w:r>
    </w:p>
    <w:p w14:paraId="477A6980" w14:textId="3E2E38E1" w:rsidR="001039B8" w:rsidRDefault="001039B8" w:rsidP="002F485E">
      <w:pPr>
        <w:pStyle w:val="SMSubheading"/>
        <w:rPr>
          <w:u w:val="none"/>
        </w:rPr>
      </w:pPr>
    </w:p>
    <w:p w14:paraId="0E48E05D" w14:textId="2C044CC2" w:rsidR="001039B8" w:rsidRPr="00806ED9" w:rsidRDefault="00AA5E49" w:rsidP="002F485E">
      <w:pPr>
        <w:pStyle w:val="SMSubheading"/>
        <w:rPr>
          <w:u w:val="none"/>
        </w:rPr>
      </w:pPr>
      <m:oMathPara>
        <m:oMath>
          <m:r>
            <w:rPr>
              <w:rFonts w:ascii="Cambria Math" w:hAnsi="Cambria Math"/>
              <w:u w:val="none"/>
            </w:rPr>
            <m:t>E</m:t>
          </m:r>
          <m:sSub>
            <m:sSubPr>
              <m:ctrlPr>
                <w:rPr>
                  <w:rFonts w:ascii="Cambria Math" w:hAnsi="Cambria Math"/>
                  <w:i/>
                  <w:u w:val="none"/>
                </w:rPr>
              </m:ctrlPr>
            </m:sSubPr>
            <m:e>
              <m:r>
                <w:rPr>
                  <w:rFonts w:ascii="Cambria Math" w:hAnsi="Cambria Math"/>
                  <w:u w:val="none"/>
                </w:rPr>
                <m:t>Q</m:t>
              </m:r>
            </m:e>
            <m:sub>
              <m:r>
                <w:rPr>
                  <w:rFonts w:ascii="Cambria Math" w:hAnsi="Cambria Math"/>
                  <w:u w:val="none"/>
                </w:rPr>
                <m:t>p</m:t>
              </m:r>
            </m:sub>
          </m:sSub>
          <m:r>
            <w:rPr>
              <w:rFonts w:ascii="Cambria Math" w:hAnsi="Cambria Math"/>
              <w:u w:val="none"/>
            </w:rPr>
            <m:t xml:space="preserve">=  </m:t>
          </m:r>
          <m:sSub>
            <m:sSubPr>
              <m:ctrlPr>
                <w:rPr>
                  <w:rFonts w:ascii="Cambria Math" w:hAnsi="Cambria Math"/>
                  <w:i/>
                  <w:u w:val="none"/>
                </w:rPr>
              </m:ctrlPr>
            </m:sSubPr>
            <m:e>
              <m:r>
                <w:rPr>
                  <w:rFonts w:ascii="Cambria Math" w:hAnsi="Cambria Math"/>
                  <w:u w:val="none"/>
                </w:rPr>
                <m:t>f</m:t>
              </m:r>
            </m:e>
            <m:sub>
              <m:r>
                <w:rPr>
                  <w:rFonts w:ascii="Cambria Math" w:hAnsi="Cambria Math"/>
                  <w:u w:val="none"/>
                </w:rPr>
                <m:t>CREq</m:t>
              </m:r>
            </m:sub>
          </m:sSub>
          <m:sSub>
            <m:sSubPr>
              <m:ctrlPr>
                <w:rPr>
                  <w:rFonts w:ascii="Cambria Math" w:hAnsi="Cambria Math"/>
                  <w:i/>
                  <w:u w:val="none"/>
                </w:rPr>
              </m:ctrlPr>
            </m:sSubPr>
            <m:e>
              <m:r>
                <w:rPr>
                  <w:rFonts w:ascii="Cambria Math" w:hAnsi="Cambria Math"/>
                </w:rPr>
                <m:t>C</m:t>
              </m:r>
            </m:e>
            <m:sub>
              <m:r>
                <w:rPr>
                  <w:rFonts w:ascii="Cambria Math" w:hAnsi="Cambria Math"/>
                </w:rPr>
                <m:t>TEq</m:t>
              </m:r>
            </m:sub>
          </m:sSub>
        </m:oMath>
      </m:oMathPara>
    </w:p>
    <w:p w14:paraId="6BABE881" w14:textId="3D038324" w:rsidR="00806ED9" w:rsidRDefault="00806ED9" w:rsidP="002F485E">
      <w:pPr>
        <w:pStyle w:val="SMSubheading"/>
        <w:rPr>
          <w:u w:val="none"/>
        </w:rPr>
      </w:pPr>
    </w:p>
    <w:p w14:paraId="4ACAD3AB" w14:textId="0180A530" w:rsidR="00806ED9" w:rsidRDefault="00806ED9" w:rsidP="002F485E">
      <w:pPr>
        <w:pStyle w:val="SMSubheading"/>
        <w:rPr>
          <w:u w:val="none"/>
        </w:rPr>
      </w:pPr>
      <w:r>
        <w:rPr>
          <w:u w:val="none"/>
        </w:rPr>
        <w:t xml:space="preserve">Equation 46. </w:t>
      </w:r>
      <w:r w:rsidR="003D57C4">
        <w:rPr>
          <w:u w:val="none"/>
        </w:rPr>
        <w:t xml:space="preserve">Minimum annual cost of capital </w:t>
      </w:r>
      <w:r w:rsidR="00A40314">
        <w:rPr>
          <w:u w:val="none"/>
        </w:rPr>
        <w:t>expenditures</w:t>
      </w:r>
      <w:r w:rsidR="003D57C4">
        <w:rPr>
          <w:u w:val="none"/>
        </w:rPr>
        <w:t xml:space="preserve"> </w:t>
      </w:r>
    </w:p>
    <w:p w14:paraId="2BD91C49" w14:textId="431EE9FF" w:rsidR="00A943F6" w:rsidRDefault="00A943F6" w:rsidP="002F485E">
      <w:pPr>
        <w:pStyle w:val="SMSubheading"/>
        <w:rPr>
          <w:u w:val="none"/>
        </w:rPr>
      </w:pPr>
    </w:p>
    <w:p w14:paraId="1403AE6F" w14:textId="7327922D" w:rsidR="00A943F6" w:rsidRPr="00D8721D" w:rsidRDefault="00B00F70" w:rsidP="002F485E">
      <w:pPr>
        <w:pStyle w:val="SMSubheading"/>
        <w:rPr>
          <w:u w:val="none"/>
        </w:rPr>
      </w:pPr>
      <m:oMathPara>
        <m:oMath>
          <m:sSub>
            <m:sSubPr>
              <m:ctrlPr>
                <w:rPr>
                  <w:rFonts w:ascii="Cambria Math" w:hAnsi="Cambria Math"/>
                  <w:i/>
                  <w:u w:val="none"/>
                </w:rPr>
              </m:ctrlPr>
            </m:sSubPr>
            <m:e>
              <m:r>
                <w:rPr>
                  <w:rFonts w:ascii="Cambria Math" w:hAnsi="Cambria Math"/>
                  <w:u w:val="none"/>
                </w:rPr>
                <m:t>C</m:t>
              </m:r>
            </m:e>
            <m:sub>
              <m:r>
                <w:rPr>
                  <w:rFonts w:ascii="Cambria Math" w:hAnsi="Cambria Math"/>
                  <w:u w:val="none"/>
                </w:rPr>
                <m:t>cap</m:t>
              </m:r>
            </m:sub>
          </m:sSub>
          <m:r>
            <w:rPr>
              <w:rFonts w:ascii="Cambria Math" w:hAnsi="Cambria Math"/>
              <w:u w:val="none"/>
            </w:rPr>
            <m:t xml:space="preserve">= </m:t>
          </m:r>
          <m:sSub>
            <m:sSubPr>
              <m:ctrlPr>
                <w:rPr>
                  <w:rFonts w:ascii="Cambria Math" w:hAnsi="Cambria Math"/>
                  <w:i/>
                  <w:u w:val="none"/>
                </w:rPr>
              </m:ctrlPr>
            </m:sSubPr>
            <m:e>
              <m:r>
                <w:rPr>
                  <w:rFonts w:ascii="Cambria Math" w:hAnsi="Cambria Math"/>
                  <w:u w:val="none"/>
                </w:rPr>
                <m:t>D</m:t>
              </m:r>
            </m:e>
            <m:sub>
              <m:r>
                <w:rPr>
                  <w:rFonts w:ascii="Cambria Math" w:hAnsi="Cambria Math"/>
                  <w:u w:val="none"/>
                </w:rPr>
                <m:t>p</m:t>
              </m:r>
            </m:sub>
          </m:sSub>
          <m:r>
            <w:rPr>
              <w:rFonts w:ascii="Cambria Math" w:hAnsi="Cambria Math"/>
              <w:u w:val="none"/>
            </w:rPr>
            <m:t>+ E</m:t>
          </m:r>
          <m:sSub>
            <m:sSubPr>
              <m:ctrlPr>
                <w:rPr>
                  <w:rFonts w:ascii="Cambria Math" w:hAnsi="Cambria Math"/>
                  <w:i/>
                  <w:u w:val="none"/>
                </w:rPr>
              </m:ctrlPr>
            </m:sSubPr>
            <m:e>
              <m:r>
                <w:rPr>
                  <w:rFonts w:ascii="Cambria Math" w:hAnsi="Cambria Math"/>
                  <w:u w:val="none"/>
                </w:rPr>
                <m:t>q</m:t>
              </m:r>
            </m:e>
            <m:sub>
              <m:r>
                <w:rPr>
                  <w:rFonts w:ascii="Cambria Math" w:hAnsi="Cambria Math"/>
                  <w:u w:val="none"/>
                </w:rPr>
                <m:t>p</m:t>
              </m:r>
            </m:sub>
          </m:sSub>
        </m:oMath>
      </m:oMathPara>
    </w:p>
    <w:p w14:paraId="501FC2DB" w14:textId="6D8324CC" w:rsidR="00D8721D" w:rsidRDefault="00D8721D" w:rsidP="002F485E">
      <w:pPr>
        <w:pStyle w:val="SMSubheading"/>
        <w:rPr>
          <w:u w:val="none"/>
        </w:rPr>
      </w:pPr>
    </w:p>
    <w:p w14:paraId="5B278CC3" w14:textId="2CC2203F" w:rsidR="00D8721D" w:rsidRDefault="00D8721D" w:rsidP="002F485E">
      <w:pPr>
        <w:pStyle w:val="SMSubheading"/>
        <w:rPr>
          <w:u w:val="none"/>
        </w:rPr>
      </w:pPr>
      <w:r>
        <w:rPr>
          <w:u w:val="none"/>
        </w:rPr>
        <w:t xml:space="preserve">Equation 47. </w:t>
      </w:r>
      <w:r w:rsidR="001350AC">
        <w:rPr>
          <w:u w:val="none"/>
        </w:rPr>
        <w:t>T</w:t>
      </w:r>
      <w:r>
        <w:rPr>
          <w:u w:val="none"/>
        </w:rPr>
        <w:t xml:space="preserve">otal minimum </w:t>
      </w:r>
      <w:r w:rsidR="001350AC">
        <w:rPr>
          <w:u w:val="none"/>
        </w:rPr>
        <w:t xml:space="preserve">annual </w:t>
      </w:r>
      <w:r w:rsidR="009F2928">
        <w:rPr>
          <w:u w:val="none"/>
        </w:rPr>
        <w:t xml:space="preserve">cost </w:t>
      </w:r>
      <w:r>
        <w:rPr>
          <w:u w:val="none"/>
        </w:rPr>
        <w:t xml:space="preserve"> </w:t>
      </w:r>
    </w:p>
    <w:p w14:paraId="13A41B86" w14:textId="19C091C3" w:rsidR="00D8721D" w:rsidRDefault="00D8721D" w:rsidP="002F485E">
      <w:pPr>
        <w:pStyle w:val="SMSubheading"/>
        <w:rPr>
          <w:u w:val="none"/>
        </w:rPr>
      </w:pPr>
    </w:p>
    <w:p w14:paraId="0BA4B485" w14:textId="460DE2AA" w:rsidR="00D8721D" w:rsidRPr="00A45619" w:rsidRDefault="00B00F70" w:rsidP="002F485E">
      <w:pPr>
        <w:pStyle w:val="SMSubheading"/>
        <w:rPr>
          <w:u w:val="none"/>
        </w:rPr>
      </w:pPr>
      <m:oMathPara>
        <m:oMath>
          <m:sSub>
            <m:sSubPr>
              <m:ctrlPr>
                <w:rPr>
                  <w:rFonts w:ascii="Cambria Math" w:hAnsi="Cambria Math"/>
                  <w:i/>
                  <w:u w:val="none"/>
                </w:rPr>
              </m:ctrlPr>
            </m:sSubPr>
            <m:e>
              <m:r>
                <w:rPr>
                  <w:rFonts w:ascii="Cambria Math" w:hAnsi="Cambria Math"/>
                  <w:u w:val="none"/>
                </w:rPr>
                <m:t>C</m:t>
              </m:r>
            </m:e>
            <m:sub>
              <m:r>
                <w:rPr>
                  <w:rFonts w:ascii="Cambria Math" w:hAnsi="Cambria Math"/>
                  <w:u w:val="none"/>
                </w:rPr>
                <m:t xml:space="preserve">total </m:t>
              </m:r>
            </m:sub>
          </m:sSub>
          <m:r>
            <w:rPr>
              <w:rFonts w:ascii="Cambria Math" w:hAnsi="Cambria Math"/>
              <w:u w:val="none"/>
            </w:rPr>
            <m:t xml:space="preserve">= </m:t>
          </m:r>
          <m:sSub>
            <m:sSubPr>
              <m:ctrlPr>
                <w:rPr>
                  <w:rFonts w:ascii="Cambria Math" w:hAnsi="Cambria Math"/>
                  <w:i/>
                  <w:u w:val="none"/>
                </w:rPr>
              </m:ctrlPr>
            </m:sSubPr>
            <m:e>
              <m:r>
                <w:rPr>
                  <w:rFonts w:ascii="Cambria Math" w:hAnsi="Cambria Math"/>
                  <w:u w:val="none"/>
                </w:rPr>
                <m:t>C</m:t>
              </m:r>
            </m:e>
            <m:sub>
              <m:r>
                <w:rPr>
                  <w:rFonts w:ascii="Cambria Math" w:hAnsi="Cambria Math"/>
                  <w:u w:val="none"/>
                </w:rPr>
                <m:t>cap</m:t>
              </m:r>
            </m:sub>
          </m:sSub>
          <m:r>
            <w:rPr>
              <w:rFonts w:ascii="Cambria Math" w:hAnsi="Cambria Math"/>
              <w:u w:val="none"/>
            </w:rPr>
            <m:t xml:space="preserve">+ </m:t>
          </m:r>
          <m:sSub>
            <m:sSubPr>
              <m:ctrlPr>
                <w:rPr>
                  <w:rFonts w:ascii="Cambria Math" w:hAnsi="Cambria Math"/>
                  <w:i/>
                  <w:u w:val="none"/>
                </w:rPr>
              </m:ctrlPr>
            </m:sSubPr>
            <m:e>
              <m:r>
                <w:rPr>
                  <w:rFonts w:ascii="Cambria Math" w:hAnsi="Cambria Math"/>
                </w:rPr>
                <m:t>C</m:t>
              </m:r>
            </m:e>
            <m:sub>
              <m:r>
                <w:rPr>
                  <w:rFonts w:ascii="Cambria Math" w:hAnsi="Cambria Math"/>
                </w:rPr>
                <m:t>op</m:t>
              </m:r>
            </m:sub>
          </m:sSub>
          <m:r>
            <w:rPr>
              <w:rFonts w:ascii="Cambria Math" w:hAnsi="Cambria Math"/>
              <w:u w:val="none"/>
            </w:rPr>
            <m:t xml:space="preserve">  </m:t>
          </m:r>
        </m:oMath>
      </m:oMathPara>
    </w:p>
    <w:p w14:paraId="5273EA4A" w14:textId="6383BD36" w:rsidR="002F485E" w:rsidRDefault="0064128D" w:rsidP="002F485E">
      <w:pPr>
        <w:pStyle w:val="SMSubheading"/>
        <w:rPr>
          <w:u w:val="single"/>
        </w:rPr>
      </w:pPr>
      <w:r w:rsidRPr="00595CF9">
        <w:br w:type="page"/>
      </w:r>
      <w:r w:rsidR="002F485E">
        <w:rPr>
          <w:u w:val="single"/>
        </w:rPr>
        <w:lastRenderedPageBreak/>
        <w:t xml:space="preserve">References  </w:t>
      </w:r>
    </w:p>
    <w:p w14:paraId="5D254DC8" w14:textId="43EFF904" w:rsidR="00DF491C" w:rsidRDefault="00DF491C" w:rsidP="00737BC8">
      <w:pPr>
        <w:widowControl w:val="0"/>
        <w:autoSpaceDE w:val="0"/>
        <w:autoSpaceDN w:val="0"/>
        <w:adjustRightInd w:val="0"/>
        <w:ind w:left="640" w:hanging="640"/>
      </w:pPr>
    </w:p>
    <w:p w14:paraId="485542B6" w14:textId="7F340D24" w:rsidR="006451D1" w:rsidRPr="006451D1" w:rsidRDefault="0080510F" w:rsidP="006451D1">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6451D1" w:rsidRPr="006451D1">
        <w:rPr>
          <w:noProof/>
          <w:szCs w:val="24"/>
        </w:rPr>
        <w:t>1.</w:t>
      </w:r>
      <w:r w:rsidR="006451D1" w:rsidRPr="006451D1">
        <w:rPr>
          <w:noProof/>
          <w:szCs w:val="24"/>
        </w:rPr>
        <w:tab/>
        <w:t xml:space="preserve">Specht, L. </w:t>
      </w:r>
      <w:r w:rsidR="006451D1" w:rsidRPr="006451D1">
        <w:rPr>
          <w:i/>
          <w:iCs/>
          <w:noProof/>
          <w:szCs w:val="24"/>
        </w:rPr>
        <w:t>An analysis of culture medium costs and production volumes for cell-based  meat</w:t>
      </w:r>
      <w:r w:rsidR="006451D1" w:rsidRPr="006451D1">
        <w:rPr>
          <w:noProof/>
          <w:szCs w:val="24"/>
        </w:rPr>
        <w:t>. (2019).</w:t>
      </w:r>
    </w:p>
    <w:p w14:paraId="09ED2546"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w:t>
      </w:r>
      <w:r w:rsidRPr="006451D1">
        <w:rPr>
          <w:noProof/>
          <w:szCs w:val="24"/>
        </w:rPr>
        <w:tab/>
        <w:t xml:space="preserve">Urbanchek, M. G., Picken, E. B., Kalliainen, L. K. &amp; Kuzon, W. M. Specific Force Deficit in Skeletal Muscles of Old Rats Is Partially Explained by the Existence of Denervated Muscle Fibers. </w:t>
      </w:r>
      <w:r w:rsidRPr="006451D1">
        <w:rPr>
          <w:i/>
          <w:iCs/>
          <w:noProof/>
          <w:szCs w:val="24"/>
        </w:rPr>
        <w:t>Journals Gerontol. Ser. A Biol. Sci. Med. Sci.</w:t>
      </w:r>
      <w:r w:rsidRPr="006451D1">
        <w:rPr>
          <w:noProof/>
          <w:szCs w:val="24"/>
        </w:rPr>
        <w:t xml:space="preserve"> </w:t>
      </w:r>
      <w:r w:rsidRPr="006451D1">
        <w:rPr>
          <w:b/>
          <w:bCs/>
          <w:noProof/>
          <w:szCs w:val="24"/>
        </w:rPr>
        <w:t>56</w:t>
      </w:r>
      <w:r w:rsidRPr="006451D1">
        <w:rPr>
          <w:noProof/>
          <w:szCs w:val="24"/>
        </w:rPr>
        <w:t>, B191–B197 (2001).</w:t>
      </w:r>
    </w:p>
    <w:p w14:paraId="69BBAA25"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w:t>
      </w:r>
      <w:r w:rsidRPr="006451D1">
        <w:rPr>
          <w:noProof/>
          <w:szCs w:val="24"/>
        </w:rPr>
        <w:tab/>
        <w:t xml:space="preserve">Maroulis, Z. B. &amp; Saravacos, G. Capital costs of food plants. in </w:t>
      </w:r>
      <w:r w:rsidRPr="006451D1">
        <w:rPr>
          <w:i/>
          <w:iCs/>
          <w:noProof/>
          <w:szCs w:val="24"/>
        </w:rPr>
        <w:t>Food Plant Economics</w:t>
      </w:r>
      <w:r w:rsidRPr="006451D1">
        <w:rPr>
          <w:noProof/>
          <w:szCs w:val="24"/>
        </w:rPr>
        <w:t xml:space="preserve"> 83–133 (2007).</w:t>
      </w:r>
    </w:p>
    <w:p w14:paraId="5F7B44BA"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4.</w:t>
      </w:r>
      <w:r w:rsidRPr="006451D1">
        <w:rPr>
          <w:noProof/>
          <w:szCs w:val="24"/>
        </w:rPr>
        <w:tab/>
        <w:t xml:space="preserve">Chemical engineering. Economic indicators. </w:t>
      </w:r>
      <w:r w:rsidRPr="006451D1">
        <w:rPr>
          <w:i/>
          <w:iCs/>
          <w:noProof/>
          <w:szCs w:val="24"/>
        </w:rPr>
        <w:t>Chem. Eng.</w:t>
      </w:r>
      <w:r w:rsidRPr="006451D1">
        <w:rPr>
          <w:noProof/>
          <w:szCs w:val="24"/>
        </w:rPr>
        <w:t xml:space="preserve"> </w:t>
      </w:r>
      <w:r w:rsidRPr="006451D1">
        <w:rPr>
          <w:b/>
          <w:bCs/>
          <w:noProof/>
          <w:szCs w:val="24"/>
        </w:rPr>
        <w:t>09</w:t>
      </w:r>
      <w:r w:rsidRPr="006451D1">
        <w:rPr>
          <w:noProof/>
          <w:szCs w:val="24"/>
        </w:rPr>
        <w:t>, 100 (2005).</w:t>
      </w:r>
    </w:p>
    <w:p w14:paraId="17087401"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5.</w:t>
      </w:r>
      <w:r w:rsidRPr="006451D1">
        <w:rPr>
          <w:noProof/>
          <w:szCs w:val="24"/>
        </w:rPr>
        <w:tab/>
        <w:t xml:space="preserve">Chemical engineering. Economic Indicators. </w:t>
      </w:r>
      <w:r w:rsidRPr="006451D1">
        <w:rPr>
          <w:i/>
          <w:iCs/>
          <w:noProof/>
          <w:szCs w:val="24"/>
        </w:rPr>
        <w:t>Chem. Eng.</w:t>
      </w:r>
      <w:r w:rsidRPr="006451D1">
        <w:rPr>
          <w:noProof/>
          <w:szCs w:val="24"/>
        </w:rPr>
        <w:t xml:space="preserve"> </w:t>
      </w:r>
      <w:r w:rsidRPr="006451D1">
        <w:rPr>
          <w:b/>
          <w:bCs/>
          <w:noProof/>
          <w:szCs w:val="24"/>
        </w:rPr>
        <w:t>126</w:t>
      </w:r>
      <w:r w:rsidRPr="006451D1">
        <w:rPr>
          <w:noProof/>
          <w:szCs w:val="24"/>
        </w:rPr>
        <w:t>, 72–73 (2019).</w:t>
      </w:r>
    </w:p>
    <w:p w14:paraId="3A571B70"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6.</w:t>
      </w:r>
      <w:r w:rsidRPr="006451D1">
        <w:rPr>
          <w:noProof/>
          <w:szCs w:val="24"/>
        </w:rPr>
        <w:tab/>
        <w:t xml:space="preserve">Maroulis, Z. B. &amp; Saravacos, G. D. Process Engineering Economics. in </w:t>
      </w:r>
      <w:r w:rsidRPr="006451D1">
        <w:rPr>
          <w:i/>
          <w:iCs/>
          <w:noProof/>
          <w:szCs w:val="24"/>
        </w:rPr>
        <w:t>Food Plant Economics</w:t>
      </w:r>
      <w:r w:rsidRPr="006451D1">
        <w:rPr>
          <w:noProof/>
          <w:szCs w:val="24"/>
        </w:rPr>
        <w:t xml:space="preserve"> 65–100 (CRC Press, 2007). doi:10.1201/9781420005790-9</w:t>
      </w:r>
    </w:p>
    <w:p w14:paraId="3AC45FB2"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7.</w:t>
      </w:r>
      <w:r w:rsidRPr="006451D1">
        <w:rPr>
          <w:noProof/>
          <w:szCs w:val="24"/>
        </w:rPr>
        <w:tab/>
        <w:t xml:space="preserve">Teslaa, T. &amp; Teitell, M. A. Pluripotent stem cell energy metabolism: an update. </w:t>
      </w:r>
      <w:r w:rsidRPr="006451D1">
        <w:rPr>
          <w:i/>
          <w:iCs/>
          <w:noProof/>
          <w:szCs w:val="24"/>
        </w:rPr>
        <w:t>EMBO J.</w:t>
      </w:r>
      <w:r w:rsidRPr="006451D1">
        <w:rPr>
          <w:noProof/>
          <w:szCs w:val="24"/>
        </w:rPr>
        <w:t xml:space="preserve"> </w:t>
      </w:r>
      <w:r w:rsidRPr="006451D1">
        <w:rPr>
          <w:b/>
          <w:bCs/>
          <w:noProof/>
          <w:szCs w:val="24"/>
        </w:rPr>
        <w:t>34</w:t>
      </w:r>
      <w:r w:rsidRPr="006451D1">
        <w:rPr>
          <w:noProof/>
          <w:szCs w:val="24"/>
        </w:rPr>
        <w:t>, 138–153 (2015).</w:t>
      </w:r>
    </w:p>
    <w:p w14:paraId="1A97F87F"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8.</w:t>
      </w:r>
      <w:r w:rsidRPr="006451D1">
        <w:rPr>
          <w:noProof/>
          <w:szCs w:val="24"/>
        </w:rPr>
        <w:tab/>
        <w:t xml:space="preserve">Gu, W. </w:t>
      </w:r>
      <w:r w:rsidRPr="006451D1">
        <w:rPr>
          <w:i/>
          <w:iCs/>
          <w:noProof/>
          <w:szCs w:val="24"/>
        </w:rPr>
        <w:t>et al.</w:t>
      </w:r>
      <w:r w:rsidRPr="006451D1">
        <w:rPr>
          <w:noProof/>
          <w:szCs w:val="24"/>
        </w:rPr>
        <w:t xml:space="preserve"> Glycolytic Metabolism Plays a Functional Role in Regulating Human Pluripotent Stem Cell State Accession Numbers GSE83491 Gu et al. </w:t>
      </w:r>
      <w:r w:rsidRPr="006451D1">
        <w:rPr>
          <w:i/>
          <w:iCs/>
          <w:noProof/>
          <w:szCs w:val="24"/>
        </w:rPr>
        <w:t>Cell Stem Cell</w:t>
      </w:r>
      <w:r w:rsidRPr="006451D1">
        <w:rPr>
          <w:noProof/>
          <w:szCs w:val="24"/>
        </w:rPr>
        <w:t xml:space="preserve"> </w:t>
      </w:r>
      <w:r w:rsidRPr="006451D1">
        <w:rPr>
          <w:b/>
          <w:bCs/>
          <w:noProof/>
          <w:szCs w:val="24"/>
        </w:rPr>
        <w:t>19</w:t>
      </w:r>
      <w:r w:rsidRPr="006451D1">
        <w:rPr>
          <w:noProof/>
          <w:szCs w:val="24"/>
        </w:rPr>
        <w:t>, 476–490 (2016).</w:t>
      </w:r>
    </w:p>
    <w:p w14:paraId="5324E8E4"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9.</w:t>
      </w:r>
      <w:r w:rsidRPr="006451D1">
        <w:rPr>
          <w:noProof/>
          <w:szCs w:val="24"/>
        </w:rPr>
        <w:tab/>
        <w:t xml:space="preserve">Grayson, W. L., Zhao, F., Izadpanah, R., Bunnell, B. &amp; Ma, T. Effects of hypoxia on human mesenchymal stem cell expansion and plasticity in 3D constructs. </w:t>
      </w:r>
      <w:r w:rsidRPr="006451D1">
        <w:rPr>
          <w:i/>
          <w:iCs/>
          <w:noProof/>
          <w:szCs w:val="24"/>
        </w:rPr>
        <w:t>J. Cell. Physiol.</w:t>
      </w:r>
      <w:r w:rsidRPr="006451D1">
        <w:rPr>
          <w:noProof/>
          <w:szCs w:val="24"/>
        </w:rPr>
        <w:t xml:space="preserve"> </w:t>
      </w:r>
      <w:r w:rsidRPr="006451D1">
        <w:rPr>
          <w:b/>
          <w:bCs/>
          <w:noProof/>
          <w:szCs w:val="24"/>
        </w:rPr>
        <w:t>207</w:t>
      </w:r>
      <w:r w:rsidRPr="006451D1">
        <w:rPr>
          <w:noProof/>
          <w:szCs w:val="24"/>
        </w:rPr>
        <w:t>, 331–339 (2006).</w:t>
      </w:r>
    </w:p>
    <w:p w14:paraId="4A075AFA"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10.</w:t>
      </w:r>
      <w:r w:rsidRPr="006451D1">
        <w:rPr>
          <w:noProof/>
          <w:szCs w:val="24"/>
        </w:rPr>
        <w:tab/>
        <w:t xml:space="preserve">Cha, J. M., Lee, M.-Y. &amp; Hong, J. Bioreactor systems are essentially required for stem cell bioprocessing. </w:t>
      </w:r>
      <w:r w:rsidRPr="006451D1">
        <w:rPr>
          <w:i/>
          <w:iCs/>
          <w:noProof/>
          <w:szCs w:val="24"/>
        </w:rPr>
        <w:t>Precis. Futur. Med.</w:t>
      </w:r>
      <w:r w:rsidRPr="006451D1">
        <w:rPr>
          <w:noProof/>
          <w:szCs w:val="24"/>
        </w:rPr>
        <w:t xml:space="preserve"> </w:t>
      </w:r>
      <w:r w:rsidRPr="006451D1">
        <w:rPr>
          <w:b/>
          <w:bCs/>
          <w:noProof/>
          <w:szCs w:val="24"/>
        </w:rPr>
        <w:t>3</w:t>
      </w:r>
      <w:r w:rsidRPr="006451D1">
        <w:rPr>
          <w:noProof/>
          <w:szCs w:val="24"/>
        </w:rPr>
        <w:t>, 19–23 (2019).</w:t>
      </w:r>
    </w:p>
    <w:p w14:paraId="173A1518"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11.</w:t>
      </w:r>
      <w:r w:rsidRPr="006451D1">
        <w:rPr>
          <w:noProof/>
          <w:szCs w:val="24"/>
        </w:rPr>
        <w:tab/>
        <w:t xml:space="preserve">Humbird, D., Davis, R. &amp; McMillan, J. D. Aeration costs in stirred-tank and bubble column bioreactors. </w:t>
      </w:r>
      <w:r w:rsidRPr="006451D1">
        <w:rPr>
          <w:i/>
          <w:iCs/>
          <w:noProof/>
          <w:szCs w:val="24"/>
        </w:rPr>
        <w:t>Biochem. Eng. J.</w:t>
      </w:r>
      <w:r w:rsidRPr="006451D1">
        <w:rPr>
          <w:noProof/>
          <w:szCs w:val="24"/>
        </w:rPr>
        <w:t xml:space="preserve"> </w:t>
      </w:r>
      <w:r w:rsidRPr="006451D1">
        <w:rPr>
          <w:b/>
          <w:bCs/>
          <w:noProof/>
          <w:szCs w:val="24"/>
        </w:rPr>
        <w:t>127</w:t>
      </w:r>
      <w:r w:rsidRPr="006451D1">
        <w:rPr>
          <w:noProof/>
          <w:szCs w:val="24"/>
        </w:rPr>
        <w:t>, 161–166 (2017).</w:t>
      </w:r>
    </w:p>
    <w:p w14:paraId="2A47FF41"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12.</w:t>
      </w:r>
      <w:r w:rsidRPr="006451D1">
        <w:rPr>
          <w:noProof/>
          <w:szCs w:val="24"/>
        </w:rPr>
        <w:tab/>
        <w:t xml:space="preserve">Cano-Muñoz, G. (Germán). </w:t>
      </w:r>
      <w:r w:rsidRPr="006451D1">
        <w:rPr>
          <w:i/>
          <w:iCs/>
          <w:noProof/>
          <w:szCs w:val="24"/>
        </w:rPr>
        <w:t>Manual on meat cold store operation and management</w:t>
      </w:r>
      <w:r w:rsidRPr="006451D1">
        <w:rPr>
          <w:noProof/>
          <w:szCs w:val="24"/>
        </w:rPr>
        <w:t>. (Food and Agriculture Organization of the United Nations, 1991).</w:t>
      </w:r>
    </w:p>
    <w:p w14:paraId="271829AC"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13.</w:t>
      </w:r>
      <w:r w:rsidRPr="006451D1">
        <w:rPr>
          <w:noProof/>
          <w:szCs w:val="24"/>
        </w:rPr>
        <w:tab/>
        <w:t xml:space="preserve">Heller, M. C. &amp; Keoleian, G. A. </w:t>
      </w:r>
      <w:r w:rsidRPr="006451D1">
        <w:rPr>
          <w:i/>
          <w:iCs/>
          <w:noProof/>
          <w:szCs w:val="24"/>
        </w:rPr>
        <w:t>Beyond Meat’s Beyond Burger Life Cycle Assessment: A detailed comparison between a plant-based and an animal-based protein source</w:t>
      </w:r>
      <w:r w:rsidRPr="006451D1">
        <w:rPr>
          <w:noProof/>
          <w:szCs w:val="24"/>
        </w:rPr>
        <w:t>. (2018).</w:t>
      </w:r>
    </w:p>
    <w:p w14:paraId="650362C8"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14.</w:t>
      </w:r>
      <w:r w:rsidRPr="006451D1">
        <w:rPr>
          <w:noProof/>
          <w:szCs w:val="24"/>
        </w:rPr>
        <w:tab/>
        <w:t xml:space="preserve">EIA. U.S. Energy Information Administration (EIA) - Total Energy Monthly Data. </w:t>
      </w:r>
      <w:r w:rsidRPr="006451D1">
        <w:rPr>
          <w:i/>
          <w:iCs/>
          <w:noProof/>
          <w:szCs w:val="24"/>
        </w:rPr>
        <w:t>Monthly Energy Review</w:t>
      </w:r>
      <w:r w:rsidRPr="006451D1">
        <w:rPr>
          <w:noProof/>
          <w:szCs w:val="24"/>
        </w:rPr>
        <w:t xml:space="preserve"> (2019). Available at: https://www.eia.gov/totalenergy/data/monthly/#prices. (Accessed: 18th October 2019)</w:t>
      </w:r>
    </w:p>
    <w:p w14:paraId="4DF16E71"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15.</w:t>
      </w:r>
      <w:r w:rsidRPr="006451D1">
        <w:rPr>
          <w:noProof/>
          <w:szCs w:val="24"/>
        </w:rPr>
        <w:tab/>
        <w:t>EIA. U.S. Energy Information Administration. (2019). Available at: https://www.eia.gov/tools/faqs/faq.php?id=45&amp;t=8. (Accessed: 14th November 2019)</w:t>
      </w:r>
    </w:p>
    <w:p w14:paraId="4226D272"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16.</w:t>
      </w:r>
      <w:r w:rsidRPr="006451D1">
        <w:rPr>
          <w:noProof/>
          <w:szCs w:val="24"/>
        </w:rPr>
        <w:tab/>
        <w:t>US labor statistics. CPI Inflation Calculator. (2019). Available at: https://data.bls.gov/cgi-bin/cpicalc.pl. (Accessed: 11th October 2019)</w:t>
      </w:r>
    </w:p>
    <w:p w14:paraId="666440BE"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17.</w:t>
      </w:r>
      <w:r w:rsidRPr="006451D1">
        <w:rPr>
          <w:noProof/>
          <w:szCs w:val="24"/>
        </w:rPr>
        <w:tab/>
        <w:t>U.S. Energy Information Administration. What is U.S. electricity generation by energy source? (2019). Available at: https://www.eia.gov/tools/faqs/faq.php?id=427&amp;t=3. (Accessed: 5th December 2019)</w:t>
      </w:r>
    </w:p>
    <w:p w14:paraId="2F14B75B"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18.</w:t>
      </w:r>
      <w:r w:rsidRPr="006451D1">
        <w:rPr>
          <w:noProof/>
          <w:szCs w:val="24"/>
        </w:rPr>
        <w:tab/>
        <w:t xml:space="preserve">Maroulis, Z. B. &amp; Saravacos, G. D. Operating Cost of Food Plants. in </w:t>
      </w:r>
      <w:r w:rsidRPr="006451D1">
        <w:rPr>
          <w:i/>
          <w:iCs/>
          <w:noProof/>
          <w:szCs w:val="24"/>
        </w:rPr>
        <w:t>Food Plant Economics</w:t>
      </w:r>
      <w:r w:rsidRPr="006451D1">
        <w:rPr>
          <w:noProof/>
          <w:szCs w:val="24"/>
        </w:rPr>
        <w:t xml:space="preserve"> 135–174 (2007).</w:t>
      </w:r>
    </w:p>
    <w:p w14:paraId="48CADAFA"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19.</w:t>
      </w:r>
      <w:r w:rsidRPr="006451D1">
        <w:rPr>
          <w:noProof/>
          <w:szCs w:val="24"/>
        </w:rPr>
        <w:tab/>
        <w:t xml:space="preserve">United States Department of Energy. </w:t>
      </w:r>
      <w:r w:rsidRPr="006451D1">
        <w:rPr>
          <w:i/>
          <w:iCs/>
          <w:noProof/>
          <w:szCs w:val="24"/>
        </w:rPr>
        <w:t xml:space="preserve">Steam turbines </w:t>
      </w:r>
      <w:r w:rsidRPr="006451D1">
        <w:rPr>
          <w:noProof/>
          <w:szCs w:val="24"/>
        </w:rPr>
        <w:t>. (2016).</w:t>
      </w:r>
    </w:p>
    <w:p w14:paraId="293F7626"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20.</w:t>
      </w:r>
      <w:r w:rsidRPr="006451D1">
        <w:rPr>
          <w:noProof/>
          <w:szCs w:val="24"/>
        </w:rPr>
        <w:tab/>
        <w:t xml:space="preserve">United States of America. </w:t>
      </w:r>
      <w:r w:rsidRPr="006451D1">
        <w:rPr>
          <w:i/>
          <w:iCs/>
          <w:noProof/>
          <w:szCs w:val="24"/>
        </w:rPr>
        <w:t>Federal pollution control act</w:t>
      </w:r>
      <w:r w:rsidRPr="006451D1">
        <w:rPr>
          <w:noProof/>
          <w:szCs w:val="24"/>
        </w:rPr>
        <w:t>. (2002).</w:t>
      </w:r>
    </w:p>
    <w:p w14:paraId="02A454AB"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21.</w:t>
      </w:r>
      <w:r w:rsidRPr="006451D1">
        <w:rPr>
          <w:noProof/>
          <w:szCs w:val="24"/>
        </w:rPr>
        <w:tab/>
        <w:t xml:space="preserve">Bureau of Labor Statistics. Occupational employment and wages Slaughters and meat  packers. </w:t>
      </w:r>
      <w:r w:rsidRPr="006451D1">
        <w:rPr>
          <w:i/>
          <w:iCs/>
          <w:noProof/>
          <w:szCs w:val="24"/>
        </w:rPr>
        <w:t xml:space="preserve">Occupational employment and wages </w:t>
      </w:r>
      <w:r w:rsidRPr="006451D1">
        <w:rPr>
          <w:noProof/>
          <w:szCs w:val="24"/>
        </w:rPr>
        <w:t xml:space="preserve"> (2019). Available at: </w:t>
      </w:r>
      <w:r w:rsidRPr="006451D1">
        <w:rPr>
          <w:noProof/>
          <w:szCs w:val="24"/>
        </w:rPr>
        <w:lastRenderedPageBreak/>
        <w:t>https://www.bls.gov/oes/current/oes513023.htm. (Accessed: 14th October 2019)</w:t>
      </w:r>
    </w:p>
    <w:p w14:paraId="7550D4D2"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22.</w:t>
      </w:r>
      <w:r w:rsidRPr="006451D1">
        <w:rPr>
          <w:noProof/>
          <w:szCs w:val="24"/>
        </w:rPr>
        <w:tab/>
        <w:t>California Biomass Collabortive. Energy Cost Calculator - California BioMass Collaborative (Development). (2016). Available at: https://biomass.ucdavis.edu/tools/energy-cost-calculator/. (Accessed: 14th May 2020)</w:t>
      </w:r>
    </w:p>
    <w:p w14:paraId="39017F0B"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23.</w:t>
      </w:r>
      <w:r w:rsidRPr="006451D1">
        <w:rPr>
          <w:noProof/>
          <w:szCs w:val="24"/>
        </w:rPr>
        <w:tab/>
        <w:t xml:space="preserve">Lu, V. </w:t>
      </w:r>
      <w:r w:rsidRPr="006451D1">
        <w:rPr>
          <w:i/>
          <w:iCs/>
          <w:noProof/>
          <w:szCs w:val="24"/>
        </w:rPr>
        <w:t>et al.</w:t>
      </w:r>
      <w:r w:rsidRPr="006451D1">
        <w:rPr>
          <w:noProof/>
          <w:szCs w:val="24"/>
        </w:rPr>
        <w:t xml:space="preserve"> Mitochondrial metabolism and glutamine are essential for mesoderm differentiation of human pluripotent stem cells. </w:t>
      </w:r>
      <w:r w:rsidRPr="006451D1">
        <w:rPr>
          <w:i/>
          <w:iCs/>
          <w:noProof/>
          <w:szCs w:val="24"/>
        </w:rPr>
        <w:t>Cell Research</w:t>
      </w:r>
      <w:r w:rsidRPr="006451D1">
        <w:rPr>
          <w:noProof/>
          <w:szCs w:val="24"/>
        </w:rPr>
        <w:t xml:space="preserve"> </w:t>
      </w:r>
      <w:r w:rsidRPr="006451D1">
        <w:rPr>
          <w:b/>
          <w:bCs/>
          <w:noProof/>
          <w:szCs w:val="24"/>
        </w:rPr>
        <w:t>29</w:t>
      </w:r>
      <w:r w:rsidRPr="006451D1">
        <w:rPr>
          <w:noProof/>
          <w:szCs w:val="24"/>
        </w:rPr>
        <w:t>, 596–598 (2019).</w:t>
      </w:r>
    </w:p>
    <w:p w14:paraId="0973920E"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24.</w:t>
      </w:r>
      <w:r w:rsidRPr="006451D1">
        <w:rPr>
          <w:noProof/>
          <w:szCs w:val="24"/>
        </w:rPr>
        <w:tab/>
        <w:t xml:space="preserve">Zhang, J. </w:t>
      </w:r>
      <w:r w:rsidRPr="006451D1">
        <w:rPr>
          <w:i/>
          <w:iCs/>
          <w:noProof/>
          <w:szCs w:val="24"/>
        </w:rPr>
        <w:t>et al.</w:t>
      </w:r>
      <w:r w:rsidRPr="006451D1">
        <w:rPr>
          <w:noProof/>
          <w:szCs w:val="24"/>
        </w:rPr>
        <w:t xml:space="preserve"> UCP2 regulates energy metabolism and differentiation potential of human pluripotent stem cells. </w:t>
      </w:r>
      <w:r w:rsidRPr="006451D1">
        <w:rPr>
          <w:i/>
          <w:iCs/>
          <w:noProof/>
          <w:szCs w:val="24"/>
        </w:rPr>
        <w:t>EMBO J.</w:t>
      </w:r>
      <w:r w:rsidRPr="006451D1">
        <w:rPr>
          <w:noProof/>
          <w:szCs w:val="24"/>
        </w:rPr>
        <w:t xml:space="preserve"> </w:t>
      </w:r>
      <w:r w:rsidRPr="006451D1">
        <w:rPr>
          <w:b/>
          <w:bCs/>
          <w:noProof/>
          <w:szCs w:val="24"/>
        </w:rPr>
        <w:t>30</w:t>
      </w:r>
      <w:r w:rsidRPr="006451D1">
        <w:rPr>
          <w:noProof/>
          <w:szCs w:val="24"/>
        </w:rPr>
        <w:t>, 4860–4873 (2011).</w:t>
      </w:r>
    </w:p>
    <w:p w14:paraId="31B6DA62"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25.</w:t>
      </w:r>
      <w:r w:rsidRPr="006451D1">
        <w:rPr>
          <w:noProof/>
          <w:szCs w:val="24"/>
        </w:rPr>
        <w:tab/>
        <w:t xml:space="preserve">Sin, J. </w:t>
      </w:r>
      <w:r w:rsidRPr="006451D1">
        <w:rPr>
          <w:i/>
          <w:iCs/>
          <w:noProof/>
          <w:szCs w:val="24"/>
        </w:rPr>
        <w:t>et al.</w:t>
      </w:r>
      <w:r w:rsidRPr="006451D1">
        <w:rPr>
          <w:noProof/>
          <w:szCs w:val="24"/>
        </w:rPr>
        <w:t xml:space="preserve"> Mitophagy is required for mitochondrial biogenesis and myogenic differentiation of C2C12 myoblasts. </w:t>
      </w:r>
      <w:r w:rsidRPr="006451D1">
        <w:rPr>
          <w:i/>
          <w:iCs/>
          <w:noProof/>
          <w:szCs w:val="24"/>
        </w:rPr>
        <w:t>Autophagy</w:t>
      </w:r>
      <w:r w:rsidRPr="006451D1">
        <w:rPr>
          <w:noProof/>
          <w:szCs w:val="24"/>
        </w:rPr>
        <w:t xml:space="preserve"> </w:t>
      </w:r>
      <w:r w:rsidRPr="006451D1">
        <w:rPr>
          <w:b/>
          <w:bCs/>
          <w:noProof/>
          <w:szCs w:val="24"/>
        </w:rPr>
        <w:t>12</w:t>
      </w:r>
      <w:r w:rsidRPr="006451D1">
        <w:rPr>
          <w:noProof/>
          <w:szCs w:val="24"/>
        </w:rPr>
        <w:t>, 369–380 (2016).</w:t>
      </w:r>
    </w:p>
    <w:p w14:paraId="4EE4BD63"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26.</w:t>
      </w:r>
      <w:r w:rsidRPr="006451D1">
        <w:rPr>
          <w:noProof/>
          <w:szCs w:val="24"/>
        </w:rPr>
        <w:tab/>
        <w:t xml:space="preserve">Leary, S. C., Battersby, B. J., Hansford, R. G. &amp; Moyes, C. D. Interactions between bioenergetics and mitochondrial biogenesis. </w:t>
      </w:r>
      <w:r w:rsidRPr="006451D1">
        <w:rPr>
          <w:i/>
          <w:iCs/>
          <w:noProof/>
          <w:szCs w:val="24"/>
        </w:rPr>
        <w:t>Biochim. Biophys. Acta - Bioenerg.</w:t>
      </w:r>
      <w:r w:rsidRPr="006451D1">
        <w:rPr>
          <w:noProof/>
          <w:szCs w:val="24"/>
        </w:rPr>
        <w:t xml:space="preserve"> </w:t>
      </w:r>
      <w:r w:rsidRPr="006451D1">
        <w:rPr>
          <w:b/>
          <w:bCs/>
          <w:noProof/>
          <w:szCs w:val="24"/>
        </w:rPr>
        <w:t>1365</w:t>
      </w:r>
      <w:r w:rsidRPr="006451D1">
        <w:rPr>
          <w:noProof/>
          <w:szCs w:val="24"/>
        </w:rPr>
        <w:t>, 522–530 (1998).</w:t>
      </w:r>
    </w:p>
    <w:p w14:paraId="38426C5C"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27.</w:t>
      </w:r>
      <w:r w:rsidRPr="006451D1">
        <w:rPr>
          <w:noProof/>
          <w:szCs w:val="24"/>
        </w:rPr>
        <w:tab/>
        <w:t xml:space="preserve">Schiaffino, S., Rossi, A. C., Smerdu, V., Leinwand, L. A. &amp; Reggiani, C. Developmental myosins: Expression patterns and functional significance. </w:t>
      </w:r>
      <w:r w:rsidRPr="006451D1">
        <w:rPr>
          <w:i/>
          <w:iCs/>
          <w:noProof/>
          <w:szCs w:val="24"/>
        </w:rPr>
        <w:t>Skeletal Muscle</w:t>
      </w:r>
      <w:r w:rsidRPr="006451D1">
        <w:rPr>
          <w:noProof/>
          <w:szCs w:val="24"/>
        </w:rPr>
        <w:t xml:space="preserve"> </w:t>
      </w:r>
      <w:r w:rsidRPr="006451D1">
        <w:rPr>
          <w:b/>
          <w:bCs/>
          <w:noProof/>
          <w:szCs w:val="24"/>
        </w:rPr>
        <w:t>5</w:t>
      </w:r>
      <w:r w:rsidRPr="006451D1">
        <w:rPr>
          <w:noProof/>
          <w:szCs w:val="24"/>
        </w:rPr>
        <w:t>, (2015).</w:t>
      </w:r>
    </w:p>
    <w:p w14:paraId="6743E6C0"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28.</w:t>
      </w:r>
      <w:r w:rsidRPr="006451D1">
        <w:rPr>
          <w:noProof/>
          <w:szCs w:val="24"/>
        </w:rPr>
        <w:tab/>
        <w:t xml:space="preserve">Listrat, A. </w:t>
      </w:r>
      <w:r w:rsidRPr="006451D1">
        <w:rPr>
          <w:i/>
          <w:iCs/>
          <w:noProof/>
          <w:szCs w:val="24"/>
        </w:rPr>
        <w:t>et al.</w:t>
      </w:r>
      <w:r w:rsidRPr="006451D1">
        <w:rPr>
          <w:noProof/>
          <w:szCs w:val="24"/>
        </w:rPr>
        <w:t xml:space="preserve"> How muscle structure and composition influence meat and flesh quality. </w:t>
      </w:r>
      <w:r w:rsidRPr="006451D1">
        <w:rPr>
          <w:i/>
          <w:iCs/>
          <w:noProof/>
          <w:szCs w:val="24"/>
        </w:rPr>
        <w:t>Sci. World J.</w:t>
      </w:r>
      <w:r w:rsidRPr="006451D1">
        <w:rPr>
          <w:noProof/>
          <w:szCs w:val="24"/>
        </w:rPr>
        <w:t xml:space="preserve"> </w:t>
      </w:r>
      <w:r w:rsidRPr="006451D1">
        <w:rPr>
          <w:b/>
          <w:bCs/>
          <w:noProof/>
          <w:szCs w:val="24"/>
        </w:rPr>
        <w:t>2016</w:t>
      </w:r>
      <w:r w:rsidRPr="006451D1">
        <w:rPr>
          <w:noProof/>
          <w:szCs w:val="24"/>
        </w:rPr>
        <w:t>, 1–14 (2016).</w:t>
      </w:r>
    </w:p>
    <w:p w14:paraId="32F85215"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29.</w:t>
      </w:r>
      <w:r w:rsidRPr="006451D1">
        <w:rPr>
          <w:noProof/>
          <w:szCs w:val="24"/>
        </w:rPr>
        <w:tab/>
        <w:t xml:space="preserve">Thorrez, L. &amp; Vandenburgh, H. Challenges in the quest for ‘clean meat’. </w:t>
      </w:r>
      <w:r w:rsidRPr="006451D1">
        <w:rPr>
          <w:i/>
          <w:iCs/>
          <w:noProof/>
          <w:szCs w:val="24"/>
        </w:rPr>
        <w:t>Nat. Biotechnol.</w:t>
      </w:r>
      <w:r w:rsidRPr="006451D1">
        <w:rPr>
          <w:noProof/>
          <w:szCs w:val="24"/>
        </w:rPr>
        <w:t xml:space="preserve"> </w:t>
      </w:r>
      <w:r w:rsidRPr="006451D1">
        <w:rPr>
          <w:b/>
          <w:bCs/>
          <w:noProof/>
          <w:szCs w:val="24"/>
        </w:rPr>
        <w:t>37</w:t>
      </w:r>
      <w:r w:rsidRPr="006451D1">
        <w:rPr>
          <w:noProof/>
          <w:szCs w:val="24"/>
        </w:rPr>
        <w:t>, 215–216 (2019).</w:t>
      </w:r>
    </w:p>
    <w:p w14:paraId="7B71AC8B"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30.</w:t>
      </w:r>
      <w:r w:rsidRPr="006451D1">
        <w:rPr>
          <w:noProof/>
          <w:szCs w:val="24"/>
        </w:rPr>
        <w:tab/>
        <w:t xml:space="preserve">Shyh-Chang, N. &amp; Ng, H. H. The metabolic programming of stem cells. </w:t>
      </w:r>
      <w:r w:rsidRPr="006451D1">
        <w:rPr>
          <w:i/>
          <w:iCs/>
          <w:noProof/>
          <w:szCs w:val="24"/>
        </w:rPr>
        <w:t>Genes and Development</w:t>
      </w:r>
      <w:r w:rsidRPr="006451D1">
        <w:rPr>
          <w:noProof/>
          <w:szCs w:val="24"/>
        </w:rPr>
        <w:t xml:space="preserve"> </w:t>
      </w:r>
      <w:r w:rsidRPr="006451D1">
        <w:rPr>
          <w:b/>
          <w:bCs/>
          <w:noProof/>
          <w:szCs w:val="24"/>
        </w:rPr>
        <w:t>31</w:t>
      </w:r>
      <w:r w:rsidRPr="006451D1">
        <w:rPr>
          <w:noProof/>
          <w:szCs w:val="24"/>
        </w:rPr>
        <w:t>, 336–346 (2017).</w:t>
      </w:r>
    </w:p>
    <w:p w14:paraId="52F5442F"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31.</w:t>
      </w:r>
      <w:r w:rsidRPr="006451D1">
        <w:rPr>
          <w:noProof/>
          <w:szCs w:val="24"/>
        </w:rPr>
        <w:tab/>
        <w:t xml:space="preserve">Najafzadeh, V., Henderson, H., Martinus, R. &amp; Oback, B. Bovine blastocyst development depends on threonine catabolism. </w:t>
      </w:r>
      <w:r w:rsidRPr="006451D1">
        <w:rPr>
          <w:i/>
          <w:iCs/>
          <w:noProof/>
          <w:szCs w:val="24"/>
        </w:rPr>
        <w:t>bioRxiv</w:t>
      </w:r>
      <w:r w:rsidRPr="006451D1">
        <w:rPr>
          <w:noProof/>
          <w:szCs w:val="24"/>
        </w:rPr>
        <w:t xml:space="preserve"> 397562 (2018). doi:10.1101/397562</w:t>
      </w:r>
    </w:p>
    <w:p w14:paraId="2645AA4C"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32.</w:t>
      </w:r>
      <w:r w:rsidRPr="006451D1">
        <w:rPr>
          <w:noProof/>
          <w:szCs w:val="24"/>
        </w:rPr>
        <w:tab/>
        <w:t xml:space="preserve">Wang, J. </w:t>
      </w:r>
      <w:r w:rsidRPr="006451D1">
        <w:rPr>
          <w:i/>
          <w:iCs/>
          <w:noProof/>
          <w:szCs w:val="24"/>
        </w:rPr>
        <w:t>et al.</w:t>
      </w:r>
      <w:r w:rsidRPr="006451D1">
        <w:rPr>
          <w:noProof/>
          <w:szCs w:val="24"/>
        </w:rPr>
        <w:t xml:space="preserve"> Dependence of Mouse Embryonic Stem Cells on Threonine Catabolism. </w:t>
      </w:r>
      <w:r w:rsidRPr="006451D1">
        <w:rPr>
          <w:i/>
          <w:iCs/>
          <w:noProof/>
          <w:szCs w:val="24"/>
        </w:rPr>
        <w:t>Science (80-. ).</w:t>
      </w:r>
      <w:r w:rsidRPr="006451D1">
        <w:rPr>
          <w:noProof/>
          <w:szCs w:val="24"/>
        </w:rPr>
        <w:t xml:space="preserve"> </w:t>
      </w:r>
      <w:r w:rsidRPr="006451D1">
        <w:rPr>
          <w:b/>
          <w:bCs/>
          <w:noProof/>
          <w:szCs w:val="24"/>
        </w:rPr>
        <w:t>325</w:t>
      </w:r>
      <w:r w:rsidRPr="006451D1">
        <w:rPr>
          <w:noProof/>
          <w:szCs w:val="24"/>
        </w:rPr>
        <w:t>, 435–439 (2009).</w:t>
      </w:r>
    </w:p>
    <w:p w14:paraId="59A2FCAD"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33.</w:t>
      </w:r>
      <w:r w:rsidRPr="006451D1">
        <w:rPr>
          <w:noProof/>
          <w:szCs w:val="24"/>
        </w:rPr>
        <w:tab/>
        <w:t xml:space="preserve">Shiraki, N. </w:t>
      </w:r>
      <w:r w:rsidRPr="006451D1">
        <w:rPr>
          <w:i/>
          <w:iCs/>
          <w:noProof/>
          <w:szCs w:val="24"/>
        </w:rPr>
        <w:t>et al.</w:t>
      </w:r>
      <w:r w:rsidRPr="006451D1">
        <w:rPr>
          <w:noProof/>
          <w:szCs w:val="24"/>
        </w:rPr>
        <w:t xml:space="preserve"> Methionine metabolism regulates maintenance and differentiation of human pluripotent stem cells. </w:t>
      </w:r>
      <w:r w:rsidRPr="006451D1">
        <w:rPr>
          <w:i/>
          <w:iCs/>
          <w:noProof/>
          <w:szCs w:val="24"/>
        </w:rPr>
        <w:t>Cell Metab.</w:t>
      </w:r>
      <w:r w:rsidRPr="006451D1">
        <w:rPr>
          <w:noProof/>
          <w:szCs w:val="24"/>
        </w:rPr>
        <w:t xml:space="preserve"> </w:t>
      </w:r>
      <w:r w:rsidRPr="006451D1">
        <w:rPr>
          <w:b/>
          <w:bCs/>
          <w:noProof/>
          <w:szCs w:val="24"/>
        </w:rPr>
        <w:t>19</w:t>
      </w:r>
      <w:r w:rsidRPr="006451D1">
        <w:rPr>
          <w:noProof/>
          <w:szCs w:val="24"/>
        </w:rPr>
        <w:t>, 780–794 (2014).</w:t>
      </w:r>
    </w:p>
    <w:p w14:paraId="5CC4553C"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34.</w:t>
      </w:r>
      <w:r w:rsidRPr="006451D1">
        <w:rPr>
          <w:noProof/>
          <w:szCs w:val="24"/>
        </w:rPr>
        <w:tab/>
        <w:t xml:space="preserve">Meister, A. Enzymology of Glutamine . in </w:t>
      </w:r>
      <w:r w:rsidRPr="006451D1">
        <w:rPr>
          <w:i/>
          <w:iCs/>
          <w:noProof/>
          <w:szCs w:val="24"/>
        </w:rPr>
        <w:t xml:space="preserve">Glutamine Metabolism in Mammalian Tissue </w:t>
      </w:r>
      <w:r w:rsidRPr="006451D1">
        <w:rPr>
          <w:noProof/>
          <w:szCs w:val="24"/>
        </w:rPr>
        <w:t xml:space="preserve"> </w:t>
      </w:r>
      <w:r w:rsidRPr="006451D1">
        <w:rPr>
          <w:b/>
          <w:bCs/>
          <w:noProof/>
          <w:szCs w:val="24"/>
        </w:rPr>
        <w:t>1</w:t>
      </w:r>
      <w:r w:rsidRPr="006451D1">
        <w:rPr>
          <w:noProof/>
          <w:szCs w:val="24"/>
        </w:rPr>
        <w:t>, 3–15 (Springer-Verlag, 1984).</w:t>
      </w:r>
    </w:p>
    <w:p w14:paraId="7306B736"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35.</w:t>
      </w:r>
      <w:r w:rsidRPr="006451D1">
        <w:rPr>
          <w:noProof/>
          <w:szCs w:val="24"/>
        </w:rPr>
        <w:tab/>
        <w:t xml:space="preserve">Krajcova, A. </w:t>
      </w:r>
      <w:r w:rsidRPr="006451D1">
        <w:rPr>
          <w:i/>
          <w:iCs/>
          <w:noProof/>
          <w:szCs w:val="24"/>
        </w:rPr>
        <w:t>et al.</w:t>
      </w:r>
      <w:r w:rsidRPr="006451D1">
        <w:rPr>
          <w:noProof/>
          <w:szCs w:val="24"/>
        </w:rPr>
        <w:t xml:space="preserve"> Normalizing Glutamine Concentration Causes Mitochondrial Uncoupling in an In Vitro Model of Human Skeletal Muscle. </w:t>
      </w:r>
      <w:r w:rsidRPr="006451D1">
        <w:rPr>
          <w:i/>
          <w:iCs/>
          <w:noProof/>
          <w:szCs w:val="24"/>
        </w:rPr>
        <w:t>J. Parenter. Enter. Nutr.</w:t>
      </w:r>
      <w:r w:rsidRPr="006451D1">
        <w:rPr>
          <w:noProof/>
          <w:szCs w:val="24"/>
        </w:rPr>
        <w:t xml:space="preserve"> </w:t>
      </w:r>
      <w:r w:rsidRPr="006451D1">
        <w:rPr>
          <w:b/>
          <w:bCs/>
          <w:noProof/>
          <w:szCs w:val="24"/>
        </w:rPr>
        <w:t>39</w:t>
      </w:r>
      <w:r w:rsidRPr="006451D1">
        <w:rPr>
          <w:noProof/>
          <w:szCs w:val="24"/>
        </w:rPr>
        <w:t>, 180–189 (2015).</w:t>
      </w:r>
    </w:p>
    <w:p w14:paraId="63AF7958"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36.</w:t>
      </w:r>
      <w:r w:rsidRPr="006451D1">
        <w:rPr>
          <w:noProof/>
          <w:szCs w:val="24"/>
        </w:rPr>
        <w:tab/>
        <w:t xml:space="preserve">Hosios, A. M. </w:t>
      </w:r>
      <w:r w:rsidRPr="006451D1">
        <w:rPr>
          <w:i/>
          <w:iCs/>
          <w:noProof/>
          <w:szCs w:val="24"/>
        </w:rPr>
        <w:t>et al.</w:t>
      </w:r>
      <w:r w:rsidRPr="006451D1">
        <w:rPr>
          <w:noProof/>
          <w:szCs w:val="24"/>
        </w:rPr>
        <w:t xml:space="preserve"> Amino Acids Rather than Glucose Account for the Majority of Cell Mass in Proliferating Mammalian Cells. </w:t>
      </w:r>
      <w:r w:rsidRPr="006451D1">
        <w:rPr>
          <w:i/>
          <w:iCs/>
          <w:noProof/>
          <w:szCs w:val="24"/>
        </w:rPr>
        <w:t>Dev. Cell</w:t>
      </w:r>
      <w:r w:rsidRPr="006451D1">
        <w:rPr>
          <w:noProof/>
          <w:szCs w:val="24"/>
        </w:rPr>
        <w:t xml:space="preserve"> </w:t>
      </w:r>
      <w:r w:rsidRPr="006451D1">
        <w:rPr>
          <w:b/>
          <w:bCs/>
          <w:noProof/>
          <w:szCs w:val="24"/>
        </w:rPr>
        <w:t>36</w:t>
      </w:r>
      <w:r w:rsidRPr="006451D1">
        <w:rPr>
          <w:noProof/>
          <w:szCs w:val="24"/>
        </w:rPr>
        <w:t>, 540–549 (2016).</w:t>
      </w:r>
    </w:p>
    <w:p w14:paraId="5DCF0001"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37.</w:t>
      </w:r>
      <w:r w:rsidRPr="006451D1">
        <w:rPr>
          <w:noProof/>
          <w:szCs w:val="24"/>
        </w:rPr>
        <w:tab/>
        <w:t xml:space="preserve">Milo, R. &amp; Phillips, R. </w:t>
      </w:r>
      <w:r w:rsidRPr="006451D1">
        <w:rPr>
          <w:i/>
          <w:iCs/>
          <w:noProof/>
          <w:szCs w:val="24"/>
        </w:rPr>
        <w:t>Cell biology by the numbers</w:t>
      </w:r>
      <w:r w:rsidRPr="006451D1">
        <w:rPr>
          <w:noProof/>
          <w:szCs w:val="24"/>
        </w:rPr>
        <w:t>. (Garland Science , 2015).</w:t>
      </w:r>
    </w:p>
    <w:p w14:paraId="69401ACD"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38.</w:t>
      </w:r>
      <w:r w:rsidRPr="006451D1">
        <w:rPr>
          <w:noProof/>
          <w:szCs w:val="24"/>
        </w:rPr>
        <w:tab/>
        <w:t xml:space="preserve">Parulekar, S., Birol, G., Cinar, A. &amp; Undey, C. Introduction. in </w:t>
      </w:r>
      <w:r w:rsidRPr="006451D1">
        <w:rPr>
          <w:i/>
          <w:iCs/>
          <w:noProof/>
          <w:szCs w:val="24"/>
        </w:rPr>
        <w:t>Batch Fermentation Modeling: Monitoring and Control</w:t>
      </w:r>
      <w:r w:rsidRPr="006451D1">
        <w:rPr>
          <w:noProof/>
          <w:szCs w:val="24"/>
        </w:rPr>
        <w:t xml:space="preserve"> </w:t>
      </w:r>
      <w:r w:rsidRPr="006451D1">
        <w:rPr>
          <w:b/>
          <w:bCs/>
          <w:noProof/>
          <w:szCs w:val="24"/>
        </w:rPr>
        <w:t>93</w:t>
      </w:r>
      <w:r w:rsidRPr="006451D1">
        <w:rPr>
          <w:noProof/>
          <w:szCs w:val="24"/>
        </w:rPr>
        <w:t>, 1–19 (CRC Press, 2003).</w:t>
      </w:r>
    </w:p>
    <w:p w14:paraId="5B510EA7" w14:textId="77777777" w:rsidR="006451D1" w:rsidRPr="006451D1" w:rsidRDefault="006451D1" w:rsidP="006451D1">
      <w:pPr>
        <w:widowControl w:val="0"/>
        <w:autoSpaceDE w:val="0"/>
        <w:autoSpaceDN w:val="0"/>
        <w:adjustRightInd w:val="0"/>
        <w:ind w:left="640" w:hanging="640"/>
        <w:rPr>
          <w:noProof/>
          <w:szCs w:val="24"/>
        </w:rPr>
      </w:pPr>
      <w:r w:rsidRPr="006451D1">
        <w:rPr>
          <w:noProof/>
          <w:szCs w:val="24"/>
        </w:rPr>
        <w:t>39.</w:t>
      </w:r>
      <w:r w:rsidRPr="006451D1">
        <w:rPr>
          <w:noProof/>
          <w:szCs w:val="24"/>
        </w:rPr>
        <w:tab/>
        <w:t xml:space="preserve">Verbruggen, S., Luining, D., van Essen, A. &amp; Post, M. J. Bovine myoblast cell production in a microcarriers-based system. </w:t>
      </w:r>
      <w:r w:rsidRPr="006451D1">
        <w:rPr>
          <w:i/>
          <w:iCs/>
          <w:noProof/>
          <w:szCs w:val="24"/>
        </w:rPr>
        <w:t>Cytotechnology</w:t>
      </w:r>
      <w:r w:rsidRPr="006451D1">
        <w:rPr>
          <w:noProof/>
          <w:szCs w:val="24"/>
        </w:rPr>
        <w:t xml:space="preserve"> </w:t>
      </w:r>
      <w:r w:rsidRPr="006451D1">
        <w:rPr>
          <w:b/>
          <w:bCs/>
          <w:noProof/>
          <w:szCs w:val="24"/>
        </w:rPr>
        <w:t>70</w:t>
      </w:r>
      <w:r w:rsidRPr="006451D1">
        <w:rPr>
          <w:noProof/>
          <w:szCs w:val="24"/>
        </w:rPr>
        <w:t>, 503–512 (2018).</w:t>
      </w:r>
    </w:p>
    <w:p w14:paraId="4FABF0E3" w14:textId="77777777" w:rsidR="006451D1" w:rsidRPr="006451D1" w:rsidRDefault="006451D1" w:rsidP="006451D1">
      <w:pPr>
        <w:widowControl w:val="0"/>
        <w:autoSpaceDE w:val="0"/>
        <w:autoSpaceDN w:val="0"/>
        <w:adjustRightInd w:val="0"/>
        <w:ind w:left="640" w:hanging="640"/>
        <w:rPr>
          <w:noProof/>
        </w:rPr>
      </w:pPr>
      <w:r w:rsidRPr="006451D1">
        <w:rPr>
          <w:noProof/>
          <w:szCs w:val="24"/>
        </w:rPr>
        <w:t>40.</w:t>
      </w:r>
      <w:r w:rsidRPr="006451D1">
        <w:rPr>
          <w:noProof/>
          <w:szCs w:val="24"/>
        </w:rPr>
        <w:tab/>
        <w:t xml:space="preserve">Simsa, R. </w:t>
      </w:r>
      <w:r w:rsidRPr="006451D1">
        <w:rPr>
          <w:i/>
          <w:iCs/>
          <w:noProof/>
          <w:szCs w:val="24"/>
        </w:rPr>
        <w:t>et al.</w:t>
      </w:r>
      <w:r w:rsidRPr="006451D1">
        <w:rPr>
          <w:noProof/>
          <w:szCs w:val="24"/>
        </w:rPr>
        <w:t xml:space="preserve"> Extracellular Heme Proteins Influence Bovine Myosatellite Cell Proliferation and the Color of Cell-Based Meat. </w:t>
      </w:r>
      <w:r w:rsidRPr="006451D1">
        <w:rPr>
          <w:i/>
          <w:iCs/>
          <w:noProof/>
          <w:szCs w:val="24"/>
        </w:rPr>
        <w:t>Foods</w:t>
      </w:r>
      <w:r w:rsidRPr="006451D1">
        <w:rPr>
          <w:noProof/>
          <w:szCs w:val="24"/>
        </w:rPr>
        <w:t xml:space="preserve"> </w:t>
      </w:r>
      <w:r w:rsidRPr="006451D1">
        <w:rPr>
          <w:b/>
          <w:bCs/>
          <w:noProof/>
          <w:szCs w:val="24"/>
        </w:rPr>
        <w:t>8</w:t>
      </w:r>
      <w:r w:rsidRPr="006451D1">
        <w:rPr>
          <w:noProof/>
          <w:szCs w:val="24"/>
        </w:rPr>
        <w:t>, 521 (2019).</w:t>
      </w:r>
    </w:p>
    <w:p w14:paraId="555F3065" w14:textId="14469105" w:rsidR="00D766F1" w:rsidRDefault="0080510F" w:rsidP="0064128D">
      <w:r>
        <w:fldChar w:fldCharType="end"/>
      </w:r>
    </w:p>
    <w:p w14:paraId="7236277C" w14:textId="2295A281" w:rsidR="00125B3D" w:rsidRDefault="00125B3D" w:rsidP="0064128D"/>
    <w:p w14:paraId="6187FC6A" w14:textId="38EB4846" w:rsidR="00125B3D" w:rsidRDefault="00125B3D" w:rsidP="0064128D"/>
    <w:p w14:paraId="35407022" w14:textId="041AA5DE" w:rsidR="00125B3D" w:rsidRDefault="00125B3D" w:rsidP="0064128D"/>
    <w:p w14:paraId="0D59DD24" w14:textId="4B8556FD" w:rsidR="00125B3D" w:rsidRDefault="00125B3D" w:rsidP="0064128D"/>
    <w:p w14:paraId="5567087E" w14:textId="6CBDA8C8" w:rsidR="00125B3D" w:rsidRDefault="00125B3D" w:rsidP="0064128D"/>
    <w:p w14:paraId="4300E6C9" w14:textId="3AA991A4" w:rsidR="00125B3D" w:rsidRDefault="00125B3D" w:rsidP="0064128D"/>
    <w:p w14:paraId="16450C55" w14:textId="71F6E4DA" w:rsidR="00125B3D" w:rsidRDefault="00125B3D" w:rsidP="0064128D"/>
    <w:p w14:paraId="27B68671" w14:textId="205071A6" w:rsidR="00125B3D" w:rsidRDefault="00125B3D" w:rsidP="0064128D"/>
    <w:p w14:paraId="35ECBC84" w14:textId="44EDE377" w:rsidR="00527781" w:rsidRDefault="00125B3D" w:rsidP="00125B3D">
      <w:pPr>
        <w:pStyle w:val="SMHeading"/>
      </w:pPr>
      <w:r w:rsidRPr="00355362">
        <w:t>Fig. S1.</w:t>
      </w:r>
      <w:r>
        <w:t xml:space="preserve"> </w:t>
      </w:r>
      <w:r w:rsidR="00526B2A">
        <w:t>Sensitivity analysis of variables influencing capital expenditures</w:t>
      </w:r>
    </w:p>
    <w:p w14:paraId="1BAFBFDD" w14:textId="4CF5BA2F" w:rsidR="00125B3D" w:rsidRDefault="00467013" w:rsidP="00125B3D">
      <w:pPr>
        <w:pStyle w:val="SMcaption"/>
      </w:pPr>
      <w:ins w:id="14" w:author="D Risner" w:date="2020-04-29T15:43:00Z">
        <w:r>
          <w:rPr>
            <w:noProof/>
            <w:color w:val="000000" w:themeColor="text1"/>
          </w:rPr>
          <w:drawing>
            <wp:inline distT="0" distB="0" distL="0" distR="0" wp14:anchorId="09F485C1" wp14:editId="175E6ACA">
              <wp:extent cx="4572000" cy="3154680"/>
              <wp:effectExtent l="0" t="0" r="0" b="762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 capital exp s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154680"/>
                      </a:xfrm>
                      <a:prstGeom prst="rect">
                        <a:avLst/>
                      </a:prstGeom>
                    </pic:spPr>
                  </pic:pic>
                </a:graphicData>
              </a:graphic>
            </wp:inline>
          </w:drawing>
        </w:r>
      </w:ins>
    </w:p>
    <w:p w14:paraId="40603702" w14:textId="5CB97F44" w:rsidR="00125B3D" w:rsidRDefault="0091318A" w:rsidP="00125B3D">
      <w:pPr>
        <w:pStyle w:val="SMcaption"/>
      </w:pPr>
      <w:r>
        <w:t>S</w:t>
      </w:r>
      <w:r w:rsidR="00467013">
        <w:t>ensitivity analysis</w:t>
      </w:r>
      <w:r>
        <w:t xml:space="preserve"> of variables influencing capital expenditures. Variables were </w:t>
      </w:r>
      <w:r w:rsidR="00A978DF">
        <w:t xml:space="preserve">individually </w:t>
      </w:r>
      <w:r>
        <w:t xml:space="preserve">increased and decreased </w:t>
      </w:r>
      <w:r w:rsidR="00A978DF">
        <w:t>by 25%.</w:t>
      </w:r>
    </w:p>
    <w:p w14:paraId="15FEDC6E" w14:textId="37E145A6" w:rsidR="00526B2A" w:rsidRDefault="00F26445" w:rsidP="00F26445">
      <w:r>
        <w:br w:type="page"/>
      </w:r>
    </w:p>
    <w:p w14:paraId="65AE915A" w14:textId="54D4D722" w:rsidR="00F26445" w:rsidRDefault="00F26445" w:rsidP="00F26445">
      <w:pPr>
        <w:pStyle w:val="SMHeading"/>
      </w:pPr>
      <w:r w:rsidRPr="00355362">
        <w:lastRenderedPageBreak/>
        <w:t>Fig. S</w:t>
      </w:r>
      <w:r>
        <w:t>2</w:t>
      </w:r>
      <w:r w:rsidRPr="00355362">
        <w:t>.</w:t>
      </w:r>
      <w:r>
        <w:t xml:space="preserve"> Sensitivity analysis of variables influencing annual operating expenses </w:t>
      </w:r>
    </w:p>
    <w:p w14:paraId="750B173D" w14:textId="03757C4D" w:rsidR="00F26445" w:rsidRDefault="00F26445" w:rsidP="00F26445">
      <w:pPr>
        <w:pStyle w:val="SMcaption"/>
      </w:pPr>
      <w:r>
        <w:rPr>
          <w:noProof/>
        </w:rPr>
        <w:drawing>
          <wp:inline distT="0" distB="0" distL="0" distR="0" wp14:anchorId="4D2E53B7" wp14:editId="5839B9FC">
            <wp:extent cx="4572000" cy="328269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ual operating exp s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282696"/>
                    </a:xfrm>
                    <a:prstGeom prst="rect">
                      <a:avLst/>
                    </a:prstGeom>
                  </pic:spPr>
                </pic:pic>
              </a:graphicData>
            </a:graphic>
          </wp:inline>
        </w:drawing>
      </w:r>
    </w:p>
    <w:p w14:paraId="2DA32DF9" w14:textId="45876E6E" w:rsidR="00526B2A" w:rsidRDefault="00F26445" w:rsidP="00F26445">
      <w:pPr>
        <w:pStyle w:val="SMcaption"/>
      </w:pPr>
      <w:r>
        <w:t>Sensitivity analysis of variables influencing capital expenditures. Variables were individually increased and decreased by 25%.</w:t>
      </w:r>
    </w:p>
    <w:p w14:paraId="6ACDA4F6" w14:textId="2567B025" w:rsidR="00125B3D" w:rsidRDefault="00F26445" w:rsidP="0064128D">
      <w:r>
        <w:br w:type="page"/>
      </w:r>
    </w:p>
    <w:p w14:paraId="6D50BBEF" w14:textId="6E167C85" w:rsidR="00015F74" w:rsidRDefault="007411A1" w:rsidP="00B9440A">
      <w:pPr>
        <w:pStyle w:val="SMHeading"/>
      </w:pPr>
      <w:r w:rsidRPr="00355362">
        <w:lastRenderedPageBreak/>
        <w:t>Fig. S</w:t>
      </w:r>
      <w:r w:rsidR="00D47300">
        <w:t>3</w:t>
      </w:r>
      <w:r w:rsidRPr="00355362">
        <w:t>.</w:t>
      </w:r>
      <w:r w:rsidR="00A47DF5">
        <w:t xml:space="preserve"> Costs comparison of </w:t>
      </w:r>
      <w:r w:rsidR="00CC312F">
        <w:t xml:space="preserve">the </w:t>
      </w:r>
      <w:r w:rsidR="00A47DF5">
        <w:t xml:space="preserve">average United States industrial electricity and natural </w:t>
      </w:r>
      <w:r w:rsidR="00AD24AA">
        <w:t xml:space="preserve">gas </w:t>
      </w:r>
      <w:r w:rsidR="00CC312F">
        <w:t>(USD kWh</w:t>
      </w:r>
      <w:r w:rsidR="00CC312F" w:rsidRPr="00CC312F">
        <w:rPr>
          <w:vertAlign w:val="superscript"/>
        </w:rPr>
        <w:t>-1</w:t>
      </w:r>
      <w:r w:rsidR="00CC312F">
        <w:t>)</w:t>
      </w:r>
      <w:r w:rsidR="00AD24AA">
        <w:t xml:space="preserve">1999-2019 </w:t>
      </w:r>
    </w:p>
    <w:p w14:paraId="1410CC4B" w14:textId="53AB83A2" w:rsidR="00BE4716" w:rsidRDefault="00AB27D2" w:rsidP="00B9440A">
      <w:pPr>
        <w:pStyle w:val="SMcaption"/>
      </w:pPr>
      <w:r>
        <w:rPr>
          <w:noProof/>
        </w:rPr>
        <w:drawing>
          <wp:inline distT="0" distB="0" distL="0" distR="0" wp14:anchorId="75E5CA7F" wp14:editId="037006AC">
            <wp:extent cx="2057400" cy="1179576"/>
            <wp:effectExtent l="0" t="0" r="0"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 of natural gas and electricity per kilowtt hou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0" cy="1179576"/>
                    </a:xfrm>
                    <a:prstGeom prst="rect">
                      <a:avLst/>
                    </a:prstGeom>
                  </pic:spPr>
                </pic:pic>
              </a:graphicData>
            </a:graphic>
          </wp:inline>
        </w:drawing>
      </w:r>
    </w:p>
    <w:p w14:paraId="2AD205DD" w14:textId="2ED3E85E" w:rsidR="009A5287" w:rsidRDefault="0060024C" w:rsidP="00B9440A">
      <w:pPr>
        <w:pStyle w:val="SMcaption"/>
      </w:pPr>
      <w:r w:rsidRPr="0060024C">
        <w:t xml:space="preserve">Costs comparison of </w:t>
      </w:r>
      <w:r w:rsidR="00CC312F">
        <w:t xml:space="preserve">the </w:t>
      </w:r>
      <w:r w:rsidRPr="0060024C">
        <w:t>average United States industrial electricity and natural gas</w:t>
      </w:r>
      <w:r w:rsidR="002C72DD">
        <w:t xml:space="preserve"> (USD kWh</w:t>
      </w:r>
      <w:r w:rsidR="002C72DD">
        <w:rPr>
          <w:vertAlign w:val="superscript"/>
        </w:rPr>
        <w:t>-</w:t>
      </w:r>
      <w:r w:rsidR="002C72DD" w:rsidRPr="00CC312F">
        <w:rPr>
          <w:vertAlign w:val="superscript"/>
        </w:rPr>
        <w:t>1</w:t>
      </w:r>
      <w:r w:rsidR="002C72DD">
        <w:t>)</w:t>
      </w:r>
      <w:r w:rsidR="00BE4716">
        <w:t xml:space="preserve"> </w:t>
      </w:r>
      <w:r w:rsidRPr="0060024C">
        <w:t>1999-2019</w:t>
      </w:r>
      <w:r w:rsidR="00112C5B">
        <w:t>.</w:t>
      </w:r>
      <w:r w:rsidR="00F63CB8" w:rsidRPr="00F63CB8">
        <w:t xml:space="preserve"> </w:t>
      </w:r>
      <w:r w:rsidR="00F63CB8">
        <w:t>Information was obtained from the United States EIA and average costs were normalized to January 2019 US currency</w:t>
      </w:r>
      <w:r w:rsidR="00F63CB8">
        <w:fldChar w:fldCharType="begin" w:fldLock="1"/>
      </w:r>
      <w:r w:rsidR="00576D72">
        <w:instrText>ADDIN CSL_CITATION {"citationItems":[{"id":"ITEM-1","itemData":{"URL":"https://www.eia.gov/totalenergy/data/monthly/#prices.","accessed":{"date-parts":[["2019","10","18"]]},"author":[{"dropping-particle":"","family":"EIA","given":"","non-dropping-particle":"","parse-names":false,"suffix":""}],"container-title":"Monthly Energy Review","id":"ITEM-1","issued":{"date-parts":[["2019"]]},"title":"U.S. Energy Information Administration (EIA) - Total Energy Monthly Data","type":"webpage"},"uris":["http://www.mendeley.com/documents/?uuid=f4dcd3f5-1919-3dd2-b12b-53628f01a4f9"]},{"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14,16&lt;/sup&gt;","plainTextFormattedCitation":"14,16","previouslyFormattedCitation":"&lt;sup&gt;14,16&lt;/sup&gt;"},"properties":{"noteIndex":0},"schema":"https://github.com/citation-style-language/schema/raw/master/csl-citation.json"}</w:instrText>
      </w:r>
      <w:r w:rsidR="00F63CB8">
        <w:fldChar w:fldCharType="separate"/>
      </w:r>
      <w:r w:rsidR="00F63CB8" w:rsidRPr="001A7555">
        <w:rPr>
          <w:noProof/>
          <w:vertAlign w:val="superscript"/>
        </w:rPr>
        <w:t>14,16</w:t>
      </w:r>
      <w:r w:rsidR="00F63CB8">
        <w:fldChar w:fldCharType="end"/>
      </w:r>
      <w:r w:rsidR="00F63CB8">
        <w:t xml:space="preserve">.  </w:t>
      </w:r>
      <w:r w:rsidR="00BC3E04">
        <w:t xml:space="preserve"> </w:t>
      </w:r>
    </w:p>
    <w:p w14:paraId="435E65E2" w14:textId="77777777" w:rsidR="00AA11B0" w:rsidRDefault="00AA11B0">
      <w:r>
        <w:rPr>
          <w:b/>
          <w:bCs/>
        </w:rPr>
        <w:br w:type="page"/>
      </w:r>
    </w:p>
    <w:p w14:paraId="3567FF95" w14:textId="66E0AF29" w:rsidR="00112C5B" w:rsidRPr="00355362" w:rsidRDefault="00112C5B" w:rsidP="00B9440A">
      <w:pPr>
        <w:pStyle w:val="SMHeading"/>
      </w:pPr>
      <w:r w:rsidRPr="00355362">
        <w:lastRenderedPageBreak/>
        <w:t>Fig. S</w:t>
      </w:r>
      <w:r w:rsidR="00D47300">
        <w:t>4</w:t>
      </w:r>
      <w:r w:rsidR="008218C4">
        <w:t>.</w:t>
      </w:r>
      <w:r w:rsidR="00FA5BB2" w:rsidRPr="00FA5BB2">
        <w:t xml:space="preserve"> </w:t>
      </w:r>
      <w:r w:rsidR="00FA5BB2">
        <w:t>Linear relationship between electricity and natural gas cost.</w:t>
      </w:r>
    </w:p>
    <w:p w14:paraId="449C51CB" w14:textId="74F3F940" w:rsidR="009120D2" w:rsidRDefault="00BB3846" w:rsidP="00477182">
      <w:pPr>
        <w:pStyle w:val="SMcaption"/>
      </w:pPr>
      <w:r>
        <w:rPr>
          <w:noProof/>
        </w:rPr>
        <w:drawing>
          <wp:inline distT="0" distB="0" distL="0" distR="0" wp14:anchorId="4EAE1346" wp14:editId="089D4CD1">
            <wp:extent cx="2057400" cy="1152144"/>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 relationship with electricity and natural gas cos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00" cy="1152144"/>
                    </a:xfrm>
                    <a:prstGeom prst="rect">
                      <a:avLst/>
                    </a:prstGeom>
                  </pic:spPr>
                </pic:pic>
              </a:graphicData>
            </a:graphic>
          </wp:inline>
        </w:drawing>
      </w:r>
    </w:p>
    <w:p w14:paraId="0FD7A26F" w14:textId="6AB04ADF" w:rsidR="00E505F1" w:rsidRDefault="00A242CE" w:rsidP="00E505F1">
      <w:pPr>
        <w:pStyle w:val="SMcaption"/>
      </w:pPr>
      <w:r>
        <w:t>L</w:t>
      </w:r>
      <w:r w:rsidR="00BC67E7">
        <w:t xml:space="preserve">inear relationship between electricity </w:t>
      </w:r>
      <w:r>
        <w:t>and natural gas cost.</w:t>
      </w:r>
      <w:r w:rsidR="001A1238">
        <w:t xml:space="preserve"> This relationship was used to determine equation 32. </w:t>
      </w:r>
      <w:r w:rsidR="00E505F1">
        <w:t>Information was obtained from the United States EIA and average costs were normalized to January 2019 US currency</w:t>
      </w:r>
      <w:r w:rsidR="00E505F1">
        <w:fldChar w:fldCharType="begin" w:fldLock="1"/>
      </w:r>
      <w:r w:rsidR="00576D72">
        <w:instrText>ADDIN CSL_CITATION {"citationItems":[{"id":"ITEM-1","itemData":{"URL":"https://www.eia.gov/totalenergy/data/monthly/#prices.","accessed":{"date-parts":[["2019","10","18"]]},"author":[{"dropping-particle":"","family":"EIA","given":"","non-dropping-particle":"","parse-names":false,"suffix":""}],"container-title":"Monthly Energy Review","id":"ITEM-1","issued":{"date-parts":[["2019"]]},"title":"U.S. Energy Information Administration (EIA) - Total Energy Monthly Data","type":"webpage"},"uris":["http://www.mendeley.com/documents/?uuid=f4dcd3f5-1919-3dd2-b12b-53628f01a4f9"]},{"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14,16&lt;/sup&gt;","plainTextFormattedCitation":"14,16","previouslyFormattedCitation":"&lt;sup&gt;14,16&lt;/sup&gt;"},"properties":{"noteIndex":0},"schema":"https://github.com/citation-style-language/schema/raw/master/csl-citation.json"}</w:instrText>
      </w:r>
      <w:r w:rsidR="00E505F1">
        <w:fldChar w:fldCharType="separate"/>
      </w:r>
      <w:r w:rsidR="00E505F1" w:rsidRPr="001A7555">
        <w:rPr>
          <w:noProof/>
          <w:vertAlign w:val="superscript"/>
        </w:rPr>
        <w:t>14,16</w:t>
      </w:r>
      <w:r w:rsidR="00E505F1">
        <w:fldChar w:fldCharType="end"/>
      </w:r>
      <w:r w:rsidR="00E505F1">
        <w:t xml:space="preserve">.   </w:t>
      </w:r>
    </w:p>
    <w:p w14:paraId="5FBB4AFC" w14:textId="77777777" w:rsidR="00986AA1" w:rsidRDefault="00986AA1" w:rsidP="00986AA1"/>
    <w:p w14:paraId="2841CAB2" w14:textId="77777777" w:rsidR="00986AA1" w:rsidRDefault="00986AA1" w:rsidP="00986AA1"/>
    <w:p w14:paraId="57D0F58F" w14:textId="2F3891E5" w:rsidR="00986AA1" w:rsidRDefault="00FA5BB2" w:rsidP="00986AA1">
      <w:r>
        <w:br w:type="page"/>
      </w:r>
    </w:p>
    <w:p w14:paraId="65D047F2" w14:textId="547C826B" w:rsidR="00986AA1" w:rsidRDefault="00986AA1" w:rsidP="00986AA1">
      <w:pPr>
        <w:pStyle w:val="SMHeading"/>
      </w:pPr>
      <w:r>
        <w:lastRenderedPageBreak/>
        <w:t>Table S1.</w:t>
      </w:r>
      <w:r w:rsidRPr="0098073C">
        <w:t xml:space="preserve"> </w:t>
      </w:r>
      <w:r w:rsidR="00A60D73">
        <w:rPr>
          <w:color w:val="000000" w:themeColor="text1"/>
        </w:rPr>
        <w:t>Model inputs for key variables for ACBM production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231"/>
        <w:gridCol w:w="945"/>
        <w:gridCol w:w="885"/>
        <w:gridCol w:w="854"/>
        <w:gridCol w:w="1231"/>
        <w:gridCol w:w="1177"/>
        <w:gridCol w:w="877"/>
        <w:gridCol w:w="1008"/>
      </w:tblGrid>
      <w:tr w:rsidR="00E4604D" w14:paraId="141DED25" w14:textId="77777777" w:rsidTr="0068278A">
        <w:trPr>
          <w:trHeight w:val="827"/>
        </w:trPr>
        <w:tc>
          <w:tcPr>
            <w:tcW w:w="1204" w:type="dxa"/>
            <w:tcBorders>
              <w:bottom w:val="double" w:sz="4" w:space="0" w:color="auto"/>
            </w:tcBorders>
            <w:vAlign w:val="bottom"/>
          </w:tcPr>
          <w:p w14:paraId="6C13D5AB" w14:textId="49A50708" w:rsidR="00567F79" w:rsidRPr="00DC3122" w:rsidRDefault="00567F79" w:rsidP="007A143A">
            <w:pPr>
              <w:pStyle w:val="SMHeading"/>
              <w:jc w:val="center"/>
              <w:rPr>
                <w:sz w:val="16"/>
                <w:szCs w:val="16"/>
              </w:rPr>
            </w:pPr>
            <w:r w:rsidRPr="00DC3122">
              <w:rPr>
                <w:sz w:val="16"/>
                <w:szCs w:val="16"/>
              </w:rPr>
              <w:t>Scenarios</w:t>
            </w:r>
          </w:p>
        </w:tc>
        <w:tc>
          <w:tcPr>
            <w:tcW w:w="1244" w:type="dxa"/>
            <w:tcBorders>
              <w:bottom w:val="double" w:sz="4" w:space="0" w:color="auto"/>
            </w:tcBorders>
            <w:vAlign w:val="bottom"/>
          </w:tcPr>
          <w:p w14:paraId="4FF8E1A1" w14:textId="4AD03B7D" w:rsidR="00567F79" w:rsidRPr="00DC3122" w:rsidRDefault="00567F79" w:rsidP="007A143A">
            <w:pPr>
              <w:jc w:val="center"/>
              <w:rPr>
                <w:b/>
                <w:bCs/>
                <w:sz w:val="16"/>
                <w:szCs w:val="16"/>
              </w:rPr>
            </w:pPr>
            <w:r w:rsidRPr="00DC3122">
              <w:rPr>
                <w:b/>
                <w:bCs/>
                <w:color w:val="000000"/>
                <w:sz w:val="16"/>
                <w:szCs w:val="16"/>
              </w:rPr>
              <w:t>Achievable cell concentration</w:t>
            </w:r>
            <w:r w:rsidRPr="00DC3122">
              <w:rPr>
                <w:b/>
                <w:bCs/>
                <w:sz w:val="16"/>
                <w:szCs w:val="16"/>
              </w:rPr>
              <w:t xml:space="preserve"> (cells/ml)</w:t>
            </w:r>
          </w:p>
        </w:tc>
        <w:tc>
          <w:tcPr>
            <w:tcW w:w="877" w:type="dxa"/>
            <w:tcBorders>
              <w:bottom w:val="double" w:sz="4" w:space="0" w:color="auto"/>
            </w:tcBorders>
            <w:vAlign w:val="bottom"/>
          </w:tcPr>
          <w:p w14:paraId="19F4B588" w14:textId="31871689" w:rsidR="00567F79" w:rsidRPr="00DC3122" w:rsidRDefault="00567F79" w:rsidP="007A143A">
            <w:pPr>
              <w:jc w:val="center"/>
              <w:rPr>
                <w:b/>
                <w:bCs/>
                <w:color w:val="000000"/>
                <w:sz w:val="16"/>
                <w:szCs w:val="16"/>
              </w:rPr>
            </w:pPr>
            <w:r w:rsidRPr="00DC3122">
              <w:rPr>
                <w:b/>
                <w:bCs/>
                <w:color w:val="000000"/>
                <w:sz w:val="16"/>
                <w:szCs w:val="16"/>
              </w:rPr>
              <w:t>Bioreactor working volume (m</w:t>
            </w:r>
            <w:r w:rsidRPr="00DC3122">
              <w:rPr>
                <w:b/>
                <w:bCs/>
                <w:color w:val="000000"/>
                <w:sz w:val="16"/>
                <w:szCs w:val="16"/>
                <w:vertAlign w:val="superscript"/>
              </w:rPr>
              <w:t>3</w:t>
            </w:r>
            <w:r w:rsidRPr="00DC3122">
              <w:rPr>
                <w:b/>
                <w:bCs/>
                <w:color w:val="000000"/>
                <w:sz w:val="16"/>
                <w:szCs w:val="16"/>
              </w:rPr>
              <w:t>)</w:t>
            </w:r>
          </w:p>
        </w:tc>
        <w:tc>
          <w:tcPr>
            <w:tcW w:w="907" w:type="dxa"/>
            <w:tcBorders>
              <w:bottom w:val="double" w:sz="4" w:space="0" w:color="auto"/>
            </w:tcBorders>
            <w:vAlign w:val="bottom"/>
          </w:tcPr>
          <w:p w14:paraId="5BE4E64A" w14:textId="2678545F" w:rsidR="00567F79" w:rsidRPr="00DC3122" w:rsidRDefault="00567F79" w:rsidP="007A143A">
            <w:pPr>
              <w:jc w:val="center"/>
              <w:rPr>
                <w:b/>
                <w:bCs/>
                <w:color w:val="000000"/>
                <w:sz w:val="16"/>
                <w:szCs w:val="16"/>
              </w:rPr>
            </w:pPr>
            <w:r w:rsidRPr="00DC3122">
              <w:rPr>
                <w:b/>
                <w:bCs/>
                <w:color w:val="000000"/>
                <w:sz w:val="16"/>
                <w:szCs w:val="16"/>
              </w:rPr>
              <w:t>FGF-2 conc. (g/L)</w:t>
            </w:r>
          </w:p>
        </w:tc>
        <w:tc>
          <w:tcPr>
            <w:tcW w:w="867" w:type="dxa"/>
            <w:tcBorders>
              <w:bottom w:val="double" w:sz="4" w:space="0" w:color="auto"/>
            </w:tcBorders>
            <w:vAlign w:val="bottom"/>
          </w:tcPr>
          <w:p w14:paraId="77639473" w14:textId="714988BD" w:rsidR="00567F79" w:rsidRPr="00DC3122" w:rsidRDefault="00567F79" w:rsidP="007A143A">
            <w:pPr>
              <w:jc w:val="center"/>
              <w:rPr>
                <w:b/>
                <w:bCs/>
                <w:color w:val="000000"/>
                <w:sz w:val="16"/>
                <w:szCs w:val="16"/>
              </w:rPr>
            </w:pPr>
            <w:r w:rsidRPr="00DC3122">
              <w:rPr>
                <w:b/>
                <w:bCs/>
                <w:color w:val="000000"/>
                <w:sz w:val="16"/>
                <w:szCs w:val="16"/>
              </w:rPr>
              <w:t>FGF-2 cost (USD/g)</w:t>
            </w:r>
          </w:p>
        </w:tc>
        <w:tc>
          <w:tcPr>
            <w:tcW w:w="1244" w:type="dxa"/>
            <w:tcBorders>
              <w:bottom w:val="double" w:sz="4" w:space="0" w:color="auto"/>
            </w:tcBorders>
            <w:vAlign w:val="bottom"/>
          </w:tcPr>
          <w:p w14:paraId="4242EB60" w14:textId="2D0FBEC3" w:rsidR="00567F79" w:rsidRPr="00DC3122" w:rsidRDefault="00567F79" w:rsidP="007A143A">
            <w:pPr>
              <w:jc w:val="center"/>
              <w:rPr>
                <w:b/>
                <w:bCs/>
                <w:color w:val="000000"/>
                <w:sz w:val="16"/>
                <w:szCs w:val="16"/>
              </w:rPr>
            </w:pPr>
            <w:r w:rsidRPr="00DC3122">
              <w:rPr>
                <w:b/>
                <w:bCs/>
                <w:color w:val="000000"/>
                <w:sz w:val="16"/>
                <w:szCs w:val="16"/>
              </w:rPr>
              <w:t>Glucose concentration in basal media (mol/L)</w:t>
            </w:r>
          </w:p>
        </w:tc>
        <w:tc>
          <w:tcPr>
            <w:tcW w:w="1192" w:type="dxa"/>
            <w:tcBorders>
              <w:bottom w:val="double" w:sz="4" w:space="0" w:color="auto"/>
            </w:tcBorders>
            <w:vAlign w:val="bottom"/>
          </w:tcPr>
          <w:p w14:paraId="1C4C956C" w14:textId="5015FB4E" w:rsidR="00567F79" w:rsidRPr="00DC3122" w:rsidRDefault="00567F79" w:rsidP="007A143A">
            <w:pPr>
              <w:jc w:val="center"/>
              <w:rPr>
                <w:b/>
                <w:bCs/>
                <w:color w:val="000000"/>
                <w:sz w:val="16"/>
                <w:szCs w:val="16"/>
              </w:rPr>
            </w:pPr>
            <w:r w:rsidRPr="00DC3122">
              <w:rPr>
                <w:b/>
                <w:bCs/>
                <w:color w:val="000000"/>
                <w:sz w:val="16"/>
                <w:szCs w:val="16"/>
              </w:rPr>
              <w:t>Glucose consumption rate per cell (mol/ h cell)</w:t>
            </w:r>
          </w:p>
        </w:tc>
        <w:tc>
          <w:tcPr>
            <w:tcW w:w="888" w:type="dxa"/>
            <w:tcBorders>
              <w:bottom w:val="double" w:sz="4" w:space="0" w:color="auto"/>
            </w:tcBorders>
            <w:vAlign w:val="bottom"/>
          </w:tcPr>
          <w:p w14:paraId="410D1804" w14:textId="7656CF93" w:rsidR="00567F79" w:rsidRPr="00DC3122" w:rsidRDefault="00567F79" w:rsidP="007A143A">
            <w:pPr>
              <w:jc w:val="center"/>
              <w:rPr>
                <w:b/>
                <w:bCs/>
                <w:color w:val="000000"/>
                <w:sz w:val="16"/>
                <w:szCs w:val="16"/>
              </w:rPr>
            </w:pPr>
            <w:r w:rsidRPr="00DC3122">
              <w:rPr>
                <w:b/>
                <w:bCs/>
                <w:color w:val="000000"/>
                <w:sz w:val="16"/>
                <w:szCs w:val="16"/>
              </w:rPr>
              <w:t>Hours per doubling (h)</w:t>
            </w:r>
          </w:p>
        </w:tc>
        <w:tc>
          <w:tcPr>
            <w:tcW w:w="927" w:type="dxa"/>
            <w:tcBorders>
              <w:bottom w:val="double" w:sz="4" w:space="0" w:color="auto"/>
            </w:tcBorders>
            <w:vAlign w:val="bottom"/>
          </w:tcPr>
          <w:p w14:paraId="2E5F2BBE" w14:textId="7B663E59" w:rsidR="00567F79" w:rsidRPr="00DC3122" w:rsidRDefault="00567F79" w:rsidP="007A143A">
            <w:pPr>
              <w:jc w:val="center"/>
              <w:rPr>
                <w:b/>
                <w:bCs/>
                <w:color w:val="000000"/>
                <w:sz w:val="16"/>
                <w:szCs w:val="16"/>
              </w:rPr>
            </w:pPr>
            <w:r w:rsidRPr="00DC3122">
              <w:rPr>
                <w:b/>
                <w:bCs/>
                <w:color w:val="000000"/>
                <w:sz w:val="16"/>
                <w:szCs w:val="16"/>
              </w:rPr>
              <w:t>Maturation time (h)</w:t>
            </w:r>
          </w:p>
        </w:tc>
      </w:tr>
      <w:tr w:rsidR="00E4604D" w14:paraId="685BC7FC" w14:textId="77777777" w:rsidTr="00163064">
        <w:tc>
          <w:tcPr>
            <w:tcW w:w="1204" w:type="dxa"/>
            <w:tcBorders>
              <w:top w:val="double" w:sz="4" w:space="0" w:color="auto"/>
            </w:tcBorders>
            <w:vAlign w:val="center"/>
          </w:tcPr>
          <w:p w14:paraId="5B1F651A" w14:textId="5B0B8AB5" w:rsidR="00567F79" w:rsidRPr="00DC3122" w:rsidRDefault="00567F79" w:rsidP="00163064">
            <w:pPr>
              <w:pStyle w:val="SMHeading"/>
              <w:jc w:val="center"/>
              <w:rPr>
                <w:b w:val="0"/>
                <w:bCs w:val="0"/>
                <w:sz w:val="16"/>
                <w:szCs w:val="16"/>
              </w:rPr>
            </w:pPr>
            <w:r w:rsidRPr="00DC3122">
              <w:rPr>
                <w:b w:val="0"/>
                <w:bCs w:val="0"/>
                <w:sz w:val="16"/>
                <w:szCs w:val="16"/>
              </w:rPr>
              <w:t>1</w:t>
            </w:r>
          </w:p>
        </w:tc>
        <w:tc>
          <w:tcPr>
            <w:tcW w:w="1244" w:type="dxa"/>
            <w:tcBorders>
              <w:top w:val="double" w:sz="4" w:space="0" w:color="auto"/>
            </w:tcBorders>
            <w:vAlign w:val="bottom"/>
          </w:tcPr>
          <w:p w14:paraId="5E768D48" w14:textId="0569CA10" w:rsidR="00567F79" w:rsidRPr="00E35312" w:rsidRDefault="00E4604D" w:rsidP="00163064">
            <w:pPr>
              <w:pStyle w:val="SMHeading"/>
              <w:jc w:val="center"/>
              <w:rPr>
                <w:b w:val="0"/>
                <w:bCs w:val="0"/>
                <w:sz w:val="16"/>
                <w:szCs w:val="16"/>
              </w:rPr>
            </w:pPr>
            <w:r w:rsidRPr="00E35312">
              <w:rPr>
                <w:b w:val="0"/>
                <w:bCs w:val="0"/>
                <w:sz w:val="16"/>
                <w:szCs w:val="16"/>
              </w:rPr>
              <w:t>1.00x10</w:t>
            </w:r>
            <w:r w:rsidRPr="00E35312">
              <w:rPr>
                <w:b w:val="0"/>
                <w:bCs w:val="0"/>
                <w:sz w:val="16"/>
                <w:szCs w:val="16"/>
                <w:vertAlign w:val="superscript"/>
              </w:rPr>
              <w:t>7</w:t>
            </w:r>
          </w:p>
        </w:tc>
        <w:tc>
          <w:tcPr>
            <w:tcW w:w="877" w:type="dxa"/>
            <w:tcBorders>
              <w:top w:val="double" w:sz="4" w:space="0" w:color="auto"/>
            </w:tcBorders>
            <w:vAlign w:val="bottom"/>
          </w:tcPr>
          <w:p w14:paraId="0516E025" w14:textId="423CE24A" w:rsidR="00567F79" w:rsidRPr="00E35312" w:rsidRDefault="00E4604D" w:rsidP="00163064">
            <w:pPr>
              <w:pStyle w:val="SMHeading"/>
              <w:jc w:val="center"/>
              <w:rPr>
                <w:b w:val="0"/>
                <w:bCs w:val="0"/>
                <w:sz w:val="16"/>
                <w:szCs w:val="16"/>
              </w:rPr>
            </w:pPr>
            <w:r w:rsidRPr="00E35312">
              <w:rPr>
                <w:b w:val="0"/>
                <w:bCs w:val="0"/>
                <w:sz w:val="16"/>
                <w:szCs w:val="16"/>
              </w:rPr>
              <w:t>20.0</w:t>
            </w:r>
          </w:p>
        </w:tc>
        <w:tc>
          <w:tcPr>
            <w:tcW w:w="907" w:type="dxa"/>
            <w:tcBorders>
              <w:top w:val="double" w:sz="4" w:space="0" w:color="auto"/>
            </w:tcBorders>
            <w:vAlign w:val="bottom"/>
          </w:tcPr>
          <w:p w14:paraId="59A1AEE0" w14:textId="0A3F6739" w:rsidR="00567F79" w:rsidRPr="00E35312" w:rsidRDefault="00E4604D" w:rsidP="00163064">
            <w:pPr>
              <w:pStyle w:val="SMHeading"/>
              <w:jc w:val="center"/>
              <w:rPr>
                <w:b w:val="0"/>
                <w:bCs w:val="0"/>
                <w:sz w:val="16"/>
                <w:szCs w:val="16"/>
              </w:rPr>
            </w:pPr>
            <w:r w:rsidRPr="00E35312">
              <w:rPr>
                <w:b w:val="0"/>
                <w:bCs w:val="0"/>
                <w:sz w:val="16"/>
                <w:szCs w:val="16"/>
              </w:rPr>
              <w:t>1.00x10</w:t>
            </w:r>
            <w:r w:rsidRPr="00E35312">
              <w:rPr>
                <w:b w:val="0"/>
                <w:bCs w:val="0"/>
                <w:sz w:val="16"/>
                <w:szCs w:val="16"/>
                <w:vertAlign w:val="superscript"/>
              </w:rPr>
              <w:t>-4</w:t>
            </w:r>
          </w:p>
        </w:tc>
        <w:tc>
          <w:tcPr>
            <w:tcW w:w="867" w:type="dxa"/>
            <w:tcBorders>
              <w:top w:val="double" w:sz="4" w:space="0" w:color="auto"/>
            </w:tcBorders>
            <w:vAlign w:val="bottom"/>
          </w:tcPr>
          <w:p w14:paraId="2ABEB380" w14:textId="59407BAC" w:rsidR="00567F79" w:rsidRPr="00067E66" w:rsidRDefault="00E35312" w:rsidP="00163064">
            <w:pPr>
              <w:pStyle w:val="SMHeading"/>
              <w:jc w:val="center"/>
              <w:rPr>
                <w:b w:val="0"/>
                <w:bCs w:val="0"/>
                <w:sz w:val="16"/>
                <w:szCs w:val="16"/>
              </w:rPr>
            </w:pPr>
            <w:r w:rsidRPr="00067E66">
              <w:rPr>
                <w:b w:val="0"/>
                <w:bCs w:val="0"/>
                <w:sz w:val="16"/>
                <w:szCs w:val="16"/>
              </w:rPr>
              <w:t>4.01x10</w:t>
            </w:r>
            <w:r w:rsidRPr="00067E66">
              <w:rPr>
                <w:b w:val="0"/>
                <w:bCs w:val="0"/>
                <w:sz w:val="16"/>
                <w:szCs w:val="16"/>
                <w:vertAlign w:val="superscript"/>
              </w:rPr>
              <w:t>6</w:t>
            </w:r>
          </w:p>
        </w:tc>
        <w:tc>
          <w:tcPr>
            <w:tcW w:w="1244" w:type="dxa"/>
            <w:tcBorders>
              <w:top w:val="double" w:sz="4" w:space="0" w:color="auto"/>
            </w:tcBorders>
            <w:vAlign w:val="bottom"/>
          </w:tcPr>
          <w:p w14:paraId="70F8ED18" w14:textId="3E35AD32" w:rsidR="00567F79" w:rsidRPr="00067E66" w:rsidRDefault="00E35312" w:rsidP="00163064">
            <w:pPr>
              <w:pStyle w:val="SMHeading"/>
              <w:jc w:val="center"/>
              <w:rPr>
                <w:b w:val="0"/>
                <w:bCs w:val="0"/>
                <w:sz w:val="16"/>
                <w:szCs w:val="16"/>
              </w:rPr>
            </w:pPr>
            <w:r w:rsidRPr="00067E66">
              <w:rPr>
                <w:b w:val="0"/>
                <w:bCs w:val="0"/>
                <w:sz w:val="16"/>
                <w:szCs w:val="16"/>
              </w:rPr>
              <w:t>1.78x10</w:t>
            </w:r>
            <w:r w:rsidRPr="00067E66">
              <w:rPr>
                <w:b w:val="0"/>
                <w:bCs w:val="0"/>
                <w:sz w:val="16"/>
                <w:szCs w:val="16"/>
                <w:vertAlign w:val="superscript"/>
              </w:rPr>
              <w:t>-2</w:t>
            </w:r>
          </w:p>
        </w:tc>
        <w:tc>
          <w:tcPr>
            <w:tcW w:w="1192" w:type="dxa"/>
            <w:tcBorders>
              <w:top w:val="double" w:sz="4" w:space="0" w:color="auto"/>
            </w:tcBorders>
            <w:vAlign w:val="bottom"/>
          </w:tcPr>
          <w:p w14:paraId="18ACA962" w14:textId="7F8768DD" w:rsidR="00567F79" w:rsidRPr="00067E66" w:rsidRDefault="00067E66" w:rsidP="00163064">
            <w:pPr>
              <w:pStyle w:val="SMHeading"/>
              <w:jc w:val="center"/>
              <w:rPr>
                <w:b w:val="0"/>
                <w:bCs w:val="0"/>
                <w:sz w:val="16"/>
                <w:szCs w:val="16"/>
              </w:rPr>
            </w:pPr>
            <w:r w:rsidRPr="00067E66">
              <w:rPr>
                <w:b w:val="0"/>
                <w:bCs w:val="0"/>
                <w:sz w:val="16"/>
                <w:szCs w:val="16"/>
              </w:rPr>
              <w:t>4.13x10</w:t>
            </w:r>
            <w:r w:rsidRPr="00067E66">
              <w:rPr>
                <w:b w:val="0"/>
                <w:bCs w:val="0"/>
                <w:sz w:val="16"/>
                <w:szCs w:val="16"/>
                <w:vertAlign w:val="superscript"/>
              </w:rPr>
              <w:t>-13</w:t>
            </w:r>
          </w:p>
        </w:tc>
        <w:tc>
          <w:tcPr>
            <w:tcW w:w="888" w:type="dxa"/>
            <w:tcBorders>
              <w:top w:val="double" w:sz="4" w:space="0" w:color="auto"/>
            </w:tcBorders>
            <w:vAlign w:val="bottom"/>
          </w:tcPr>
          <w:p w14:paraId="32EACB3A" w14:textId="1F52EDFD" w:rsidR="00567F79" w:rsidRPr="00067E66" w:rsidRDefault="00067E66" w:rsidP="00163064">
            <w:pPr>
              <w:pStyle w:val="SMHeading"/>
              <w:jc w:val="center"/>
              <w:rPr>
                <w:b w:val="0"/>
                <w:bCs w:val="0"/>
                <w:sz w:val="16"/>
                <w:szCs w:val="16"/>
              </w:rPr>
            </w:pPr>
            <w:r w:rsidRPr="00067E66">
              <w:rPr>
                <w:b w:val="0"/>
                <w:bCs w:val="0"/>
                <w:sz w:val="16"/>
                <w:szCs w:val="16"/>
              </w:rPr>
              <w:t>24.0</w:t>
            </w:r>
          </w:p>
        </w:tc>
        <w:tc>
          <w:tcPr>
            <w:tcW w:w="927" w:type="dxa"/>
            <w:tcBorders>
              <w:top w:val="double" w:sz="4" w:space="0" w:color="auto"/>
            </w:tcBorders>
            <w:vAlign w:val="bottom"/>
          </w:tcPr>
          <w:p w14:paraId="74833381" w14:textId="7EB748A5" w:rsidR="00567F79" w:rsidRPr="00067E66" w:rsidRDefault="00067E66" w:rsidP="00163064">
            <w:pPr>
              <w:pStyle w:val="SMHeading"/>
              <w:jc w:val="center"/>
              <w:rPr>
                <w:b w:val="0"/>
                <w:bCs w:val="0"/>
                <w:sz w:val="16"/>
                <w:szCs w:val="16"/>
              </w:rPr>
            </w:pPr>
            <w:r w:rsidRPr="00067E66">
              <w:rPr>
                <w:b w:val="0"/>
                <w:bCs w:val="0"/>
                <w:sz w:val="16"/>
                <w:szCs w:val="16"/>
              </w:rPr>
              <w:t>240</w:t>
            </w:r>
          </w:p>
        </w:tc>
      </w:tr>
      <w:tr w:rsidR="00E4604D" w14:paraId="4E082702" w14:textId="77777777" w:rsidTr="00163064">
        <w:tc>
          <w:tcPr>
            <w:tcW w:w="1204" w:type="dxa"/>
            <w:vAlign w:val="center"/>
          </w:tcPr>
          <w:p w14:paraId="2413EC95" w14:textId="64D5228F" w:rsidR="00567F79" w:rsidRPr="00DC3122" w:rsidRDefault="00567F79" w:rsidP="00163064">
            <w:pPr>
              <w:pStyle w:val="SMHeading"/>
              <w:jc w:val="center"/>
              <w:rPr>
                <w:b w:val="0"/>
                <w:bCs w:val="0"/>
                <w:sz w:val="16"/>
                <w:szCs w:val="16"/>
              </w:rPr>
            </w:pPr>
            <w:r w:rsidRPr="00DC3122">
              <w:rPr>
                <w:b w:val="0"/>
                <w:bCs w:val="0"/>
                <w:sz w:val="16"/>
                <w:szCs w:val="16"/>
              </w:rPr>
              <w:t>2</w:t>
            </w:r>
          </w:p>
        </w:tc>
        <w:tc>
          <w:tcPr>
            <w:tcW w:w="1244" w:type="dxa"/>
            <w:vAlign w:val="bottom"/>
          </w:tcPr>
          <w:p w14:paraId="2B67E865" w14:textId="63894AC3" w:rsidR="00567F79" w:rsidRPr="00E35312" w:rsidRDefault="00E4604D" w:rsidP="00163064">
            <w:pPr>
              <w:pStyle w:val="SMHeading"/>
              <w:jc w:val="center"/>
              <w:rPr>
                <w:b w:val="0"/>
                <w:bCs w:val="0"/>
                <w:sz w:val="16"/>
                <w:szCs w:val="16"/>
              </w:rPr>
            </w:pPr>
            <w:r w:rsidRPr="00E35312">
              <w:rPr>
                <w:b w:val="0"/>
                <w:bCs w:val="0"/>
                <w:sz w:val="16"/>
                <w:szCs w:val="16"/>
              </w:rPr>
              <w:t>9.5x10</w:t>
            </w:r>
            <w:r w:rsidRPr="00E35312">
              <w:rPr>
                <w:b w:val="0"/>
                <w:bCs w:val="0"/>
                <w:sz w:val="16"/>
                <w:szCs w:val="16"/>
                <w:vertAlign w:val="superscript"/>
              </w:rPr>
              <w:t>7</w:t>
            </w:r>
          </w:p>
        </w:tc>
        <w:tc>
          <w:tcPr>
            <w:tcW w:w="877" w:type="dxa"/>
            <w:vAlign w:val="bottom"/>
          </w:tcPr>
          <w:p w14:paraId="4C4B437B" w14:textId="7BE599F3" w:rsidR="00567F79" w:rsidRPr="00E35312" w:rsidRDefault="00E4604D" w:rsidP="00163064">
            <w:pPr>
              <w:pStyle w:val="SMHeading"/>
              <w:jc w:val="center"/>
              <w:rPr>
                <w:b w:val="0"/>
                <w:bCs w:val="0"/>
                <w:sz w:val="16"/>
                <w:szCs w:val="16"/>
              </w:rPr>
            </w:pPr>
            <w:r w:rsidRPr="00E35312">
              <w:rPr>
                <w:b w:val="0"/>
                <w:bCs w:val="0"/>
                <w:sz w:val="16"/>
                <w:szCs w:val="16"/>
              </w:rPr>
              <w:t>20.0</w:t>
            </w:r>
          </w:p>
        </w:tc>
        <w:tc>
          <w:tcPr>
            <w:tcW w:w="907" w:type="dxa"/>
            <w:vAlign w:val="bottom"/>
          </w:tcPr>
          <w:p w14:paraId="7E68A8E3" w14:textId="49EBA3D9" w:rsidR="00567F79" w:rsidRPr="00E35312" w:rsidRDefault="00E4604D" w:rsidP="00163064">
            <w:pPr>
              <w:pStyle w:val="SMHeading"/>
              <w:jc w:val="center"/>
              <w:rPr>
                <w:b w:val="0"/>
                <w:bCs w:val="0"/>
                <w:sz w:val="16"/>
                <w:szCs w:val="16"/>
              </w:rPr>
            </w:pPr>
            <w:r w:rsidRPr="00E35312">
              <w:rPr>
                <w:b w:val="0"/>
                <w:bCs w:val="0"/>
                <w:sz w:val="16"/>
                <w:szCs w:val="16"/>
              </w:rPr>
              <w:t>5.00 x10</w:t>
            </w:r>
            <w:r w:rsidRPr="00E35312">
              <w:rPr>
                <w:b w:val="0"/>
                <w:bCs w:val="0"/>
                <w:sz w:val="16"/>
                <w:szCs w:val="16"/>
                <w:vertAlign w:val="superscript"/>
              </w:rPr>
              <w:t>-5</w:t>
            </w:r>
          </w:p>
        </w:tc>
        <w:tc>
          <w:tcPr>
            <w:tcW w:w="867" w:type="dxa"/>
            <w:vAlign w:val="bottom"/>
          </w:tcPr>
          <w:p w14:paraId="1023F930" w14:textId="5495E95C" w:rsidR="00567F79" w:rsidRPr="00067E66" w:rsidRDefault="00E35312" w:rsidP="00163064">
            <w:pPr>
              <w:pStyle w:val="SMHeading"/>
              <w:jc w:val="center"/>
              <w:rPr>
                <w:b w:val="0"/>
                <w:bCs w:val="0"/>
                <w:sz w:val="16"/>
                <w:szCs w:val="16"/>
              </w:rPr>
            </w:pPr>
            <w:r w:rsidRPr="00067E66">
              <w:rPr>
                <w:b w:val="0"/>
                <w:bCs w:val="0"/>
                <w:sz w:val="16"/>
                <w:szCs w:val="16"/>
              </w:rPr>
              <w:t>2.10x10</w:t>
            </w:r>
            <w:r w:rsidRPr="00067E66">
              <w:rPr>
                <w:b w:val="0"/>
                <w:bCs w:val="0"/>
                <w:sz w:val="16"/>
                <w:szCs w:val="16"/>
                <w:vertAlign w:val="superscript"/>
              </w:rPr>
              <w:t>6</w:t>
            </w:r>
          </w:p>
        </w:tc>
        <w:tc>
          <w:tcPr>
            <w:tcW w:w="1244" w:type="dxa"/>
            <w:vAlign w:val="bottom"/>
          </w:tcPr>
          <w:p w14:paraId="4F1B6F7E" w14:textId="6AED7933" w:rsidR="00567F79" w:rsidRPr="00067E66" w:rsidRDefault="00E35312" w:rsidP="00163064">
            <w:pPr>
              <w:pStyle w:val="SMHeading"/>
              <w:jc w:val="center"/>
              <w:rPr>
                <w:b w:val="0"/>
                <w:bCs w:val="0"/>
                <w:sz w:val="16"/>
                <w:szCs w:val="16"/>
              </w:rPr>
            </w:pPr>
            <w:r w:rsidRPr="00067E66">
              <w:rPr>
                <w:b w:val="0"/>
                <w:bCs w:val="0"/>
                <w:sz w:val="16"/>
                <w:szCs w:val="16"/>
              </w:rPr>
              <w:t>2.67x10</w:t>
            </w:r>
            <w:r w:rsidRPr="00067E66">
              <w:rPr>
                <w:b w:val="0"/>
                <w:bCs w:val="0"/>
                <w:sz w:val="16"/>
                <w:szCs w:val="16"/>
                <w:vertAlign w:val="superscript"/>
              </w:rPr>
              <w:t>-2</w:t>
            </w:r>
          </w:p>
        </w:tc>
        <w:tc>
          <w:tcPr>
            <w:tcW w:w="1192" w:type="dxa"/>
            <w:vAlign w:val="bottom"/>
          </w:tcPr>
          <w:p w14:paraId="6A91126E" w14:textId="24605B14" w:rsidR="00567F79" w:rsidRPr="00067E66" w:rsidRDefault="00067E66" w:rsidP="00163064">
            <w:pPr>
              <w:pStyle w:val="SMHeading"/>
              <w:jc w:val="center"/>
              <w:rPr>
                <w:b w:val="0"/>
                <w:bCs w:val="0"/>
                <w:sz w:val="16"/>
                <w:szCs w:val="16"/>
              </w:rPr>
            </w:pPr>
            <w:r w:rsidRPr="00067E66">
              <w:rPr>
                <w:b w:val="0"/>
                <w:bCs w:val="0"/>
                <w:sz w:val="16"/>
                <w:szCs w:val="16"/>
              </w:rPr>
              <w:t>2.07x10</w:t>
            </w:r>
            <w:r w:rsidRPr="00067E66">
              <w:rPr>
                <w:b w:val="0"/>
                <w:bCs w:val="0"/>
                <w:sz w:val="16"/>
                <w:szCs w:val="16"/>
                <w:vertAlign w:val="superscript"/>
              </w:rPr>
              <w:t>-13</w:t>
            </w:r>
          </w:p>
        </w:tc>
        <w:tc>
          <w:tcPr>
            <w:tcW w:w="888" w:type="dxa"/>
            <w:vAlign w:val="bottom"/>
          </w:tcPr>
          <w:p w14:paraId="5A7D081C" w14:textId="2DA92BEB" w:rsidR="00567F79" w:rsidRPr="00067E66" w:rsidRDefault="00067E66" w:rsidP="00163064">
            <w:pPr>
              <w:pStyle w:val="SMHeading"/>
              <w:jc w:val="center"/>
              <w:rPr>
                <w:b w:val="0"/>
                <w:bCs w:val="0"/>
                <w:sz w:val="16"/>
                <w:szCs w:val="16"/>
              </w:rPr>
            </w:pPr>
            <w:r w:rsidRPr="00067E66">
              <w:rPr>
                <w:b w:val="0"/>
                <w:bCs w:val="0"/>
                <w:sz w:val="16"/>
                <w:szCs w:val="16"/>
              </w:rPr>
              <w:t>16</w:t>
            </w:r>
          </w:p>
        </w:tc>
        <w:tc>
          <w:tcPr>
            <w:tcW w:w="927" w:type="dxa"/>
            <w:vAlign w:val="bottom"/>
          </w:tcPr>
          <w:p w14:paraId="09AD0792" w14:textId="39798DAC" w:rsidR="00567F79" w:rsidRPr="00067E66" w:rsidRDefault="00067E66" w:rsidP="00163064">
            <w:pPr>
              <w:pStyle w:val="SMHeading"/>
              <w:jc w:val="center"/>
              <w:rPr>
                <w:b w:val="0"/>
                <w:bCs w:val="0"/>
                <w:sz w:val="16"/>
                <w:szCs w:val="16"/>
              </w:rPr>
            </w:pPr>
            <w:r w:rsidRPr="00067E66">
              <w:rPr>
                <w:b w:val="0"/>
                <w:bCs w:val="0"/>
                <w:sz w:val="16"/>
                <w:szCs w:val="16"/>
              </w:rPr>
              <w:t>156</w:t>
            </w:r>
          </w:p>
        </w:tc>
      </w:tr>
      <w:tr w:rsidR="00E4604D" w14:paraId="76542876" w14:textId="77777777" w:rsidTr="00163064">
        <w:tc>
          <w:tcPr>
            <w:tcW w:w="1204" w:type="dxa"/>
            <w:vAlign w:val="center"/>
          </w:tcPr>
          <w:p w14:paraId="29CD4FB2" w14:textId="5F9BBBDD" w:rsidR="00567F79" w:rsidRPr="00DC3122" w:rsidRDefault="00567F79" w:rsidP="00163064">
            <w:pPr>
              <w:pStyle w:val="SMHeading"/>
              <w:jc w:val="center"/>
              <w:rPr>
                <w:b w:val="0"/>
                <w:bCs w:val="0"/>
                <w:sz w:val="16"/>
                <w:szCs w:val="16"/>
              </w:rPr>
            </w:pPr>
            <w:r w:rsidRPr="00DC3122">
              <w:rPr>
                <w:b w:val="0"/>
                <w:bCs w:val="0"/>
                <w:sz w:val="16"/>
                <w:szCs w:val="16"/>
              </w:rPr>
              <w:t>3</w:t>
            </w:r>
          </w:p>
        </w:tc>
        <w:tc>
          <w:tcPr>
            <w:tcW w:w="1244" w:type="dxa"/>
            <w:vAlign w:val="bottom"/>
          </w:tcPr>
          <w:p w14:paraId="44771C95" w14:textId="7DD969F9" w:rsidR="00567F79" w:rsidRPr="00E35312" w:rsidRDefault="00E4604D" w:rsidP="00163064">
            <w:pPr>
              <w:pStyle w:val="SMHeading"/>
              <w:jc w:val="center"/>
              <w:rPr>
                <w:b w:val="0"/>
                <w:bCs w:val="0"/>
                <w:sz w:val="16"/>
                <w:szCs w:val="16"/>
              </w:rPr>
            </w:pPr>
            <w:r w:rsidRPr="00E35312">
              <w:rPr>
                <w:b w:val="0"/>
                <w:bCs w:val="0"/>
                <w:sz w:val="16"/>
                <w:szCs w:val="16"/>
              </w:rPr>
              <w:t>9.5x10</w:t>
            </w:r>
            <w:r w:rsidRPr="00E35312">
              <w:rPr>
                <w:b w:val="0"/>
                <w:bCs w:val="0"/>
                <w:sz w:val="16"/>
                <w:szCs w:val="16"/>
                <w:vertAlign w:val="superscript"/>
              </w:rPr>
              <w:t>7</w:t>
            </w:r>
          </w:p>
        </w:tc>
        <w:tc>
          <w:tcPr>
            <w:tcW w:w="877" w:type="dxa"/>
            <w:vAlign w:val="bottom"/>
          </w:tcPr>
          <w:p w14:paraId="28904D75" w14:textId="7814BE67" w:rsidR="00567F79" w:rsidRPr="00E35312" w:rsidRDefault="00E4604D" w:rsidP="00163064">
            <w:pPr>
              <w:pStyle w:val="SMHeading"/>
              <w:jc w:val="center"/>
              <w:rPr>
                <w:b w:val="0"/>
                <w:bCs w:val="0"/>
                <w:sz w:val="16"/>
                <w:szCs w:val="16"/>
              </w:rPr>
            </w:pPr>
            <w:r w:rsidRPr="00E35312">
              <w:rPr>
                <w:b w:val="0"/>
                <w:bCs w:val="0"/>
                <w:sz w:val="16"/>
                <w:szCs w:val="16"/>
              </w:rPr>
              <w:t>20.0</w:t>
            </w:r>
          </w:p>
        </w:tc>
        <w:tc>
          <w:tcPr>
            <w:tcW w:w="907" w:type="dxa"/>
            <w:vAlign w:val="bottom"/>
          </w:tcPr>
          <w:p w14:paraId="42F8465D" w14:textId="0979EEA6" w:rsidR="00567F79" w:rsidRPr="00E35312" w:rsidRDefault="00E4604D" w:rsidP="00163064">
            <w:pPr>
              <w:pStyle w:val="SMHeading"/>
              <w:jc w:val="center"/>
              <w:rPr>
                <w:b w:val="0"/>
                <w:bCs w:val="0"/>
                <w:sz w:val="16"/>
                <w:szCs w:val="16"/>
              </w:rPr>
            </w:pPr>
            <w:r w:rsidRPr="00E35312">
              <w:rPr>
                <w:b w:val="0"/>
                <w:bCs w:val="0"/>
                <w:sz w:val="16"/>
                <w:szCs w:val="16"/>
              </w:rPr>
              <w:t>5.00 x10</w:t>
            </w:r>
            <w:r w:rsidRPr="00E35312">
              <w:rPr>
                <w:b w:val="0"/>
                <w:bCs w:val="0"/>
                <w:sz w:val="16"/>
                <w:szCs w:val="16"/>
                <w:vertAlign w:val="superscript"/>
              </w:rPr>
              <w:t>-5</w:t>
            </w:r>
          </w:p>
        </w:tc>
        <w:tc>
          <w:tcPr>
            <w:tcW w:w="867" w:type="dxa"/>
            <w:vAlign w:val="bottom"/>
          </w:tcPr>
          <w:p w14:paraId="49B034DA" w14:textId="14DC4363" w:rsidR="00567F79" w:rsidRPr="00067E66" w:rsidRDefault="00E35312" w:rsidP="00163064">
            <w:pPr>
              <w:pStyle w:val="SMHeading"/>
              <w:jc w:val="center"/>
              <w:rPr>
                <w:b w:val="0"/>
                <w:bCs w:val="0"/>
                <w:sz w:val="16"/>
                <w:szCs w:val="16"/>
              </w:rPr>
            </w:pPr>
            <w:r w:rsidRPr="00067E66">
              <w:rPr>
                <w:b w:val="0"/>
                <w:bCs w:val="0"/>
                <w:sz w:val="16"/>
                <w:szCs w:val="16"/>
              </w:rPr>
              <w:t>0</w:t>
            </w:r>
          </w:p>
        </w:tc>
        <w:tc>
          <w:tcPr>
            <w:tcW w:w="1244" w:type="dxa"/>
            <w:vAlign w:val="bottom"/>
          </w:tcPr>
          <w:p w14:paraId="07E86B96" w14:textId="43A6C209" w:rsidR="00567F79" w:rsidRPr="00067E66" w:rsidRDefault="00E35312" w:rsidP="00163064">
            <w:pPr>
              <w:pStyle w:val="SMHeading"/>
              <w:jc w:val="center"/>
              <w:rPr>
                <w:b w:val="0"/>
                <w:bCs w:val="0"/>
                <w:sz w:val="16"/>
                <w:szCs w:val="16"/>
              </w:rPr>
            </w:pPr>
            <w:r w:rsidRPr="00067E66">
              <w:rPr>
                <w:b w:val="0"/>
                <w:bCs w:val="0"/>
                <w:sz w:val="16"/>
                <w:szCs w:val="16"/>
              </w:rPr>
              <w:t>2.67x10</w:t>
            </w:r>
            <w:r w:rsidRPr="00067E66">
              <w:rPr>
                <w:b w:val="0"/>
                <w:bCs w:val="0"/>
                <w:sz w:val="16"/>
                <w:szCs w:val="16"/>
                <w:vertAlign w:val="superscript"/>
              </w:rPr>
              <w:t>-2</w:t>
            </w:r>
          </w:p>
        </w:tc>
        <w:tc>
          <w:tcPr>
            <w:tcW w:w="1192" w:type="dxa"/>
            <w:vAlign w:val="bottom"/>
          </w:tcPr>
          <w:p w14:paraId="7A740B8B" w14:textId="3002DC9D" w:rsidR="00567F79" w:rsidRPr="00067E66" w:rsidRDefault="00067E66" w:rsidP="00163064">
            <w:pPr>
              <w:pStyle w:val="SMHeading"/>
              <w:jc w:val="center"/>
              <w:rPr>
                <w:b w:val="0"/>
                <w:bCs w:val="0"/>
                <w:sz w:val="16"/>
                <w:szCs w:val="16"/>
              </w:rPr>
            </w:pPr>
            <w:r w:rsidRPr="00067E66">
              <w:rPr>
                <w:b w:val="0"/>
                <w:bCs w:val="0"/>
                <w:sz w:val="16"/>
                <w:szCs w:val="16"/>
              </w:rPr>
              <w:t>2.07x10</w:t>
            </w:r>
            <w:r w:rsidRPr="00067E66">
              <w:rPr>
                <w:b w:val="0"/>
                <w:bCs w:val="0"/>
                <w:sz w:val="16"/>
                <w:szCs w:val="16"/>
                <w:vertAlign w:val="superscript"/>
              </w:rPr>
              <w:t>-13</w:t>
            </w:r>
          </w:p>
        </w:tc>
        <w:tc>
          <w:tcPr>
            <w:tcW w:w="888" w:type="dxa"/>
            <w:vAlign w:val="bottom"/>
          </w:tcPr>
          <w:p w14:paraId="50EBBA39" w14:textId="7C33A26B" w:rsidR="00567F79" w:rsidRPr="00067E66" w:rsidRDefault="00067E66" w:rsidP="00163064">
            <w:pPr>
              <w:pStyle w:val="SMHeading"/>
              <w:jc w:val="center"/>
              <w:rPr>
                <w:b w:val="0"/>
                <w:bCs w:val="0"/>
                <w:sz w:val="16"/>
                <w:szCs w:val="16"/>
              </w:rPr>
            </w:pPr>
            <w:r w:rsidRPr="00067E66">
              <w:rPr>
                <w:b w:val="0"/>
                <w:bCs w:val="0"/>
                <w:sz w:val="16"/>
                <w:szCs w:val="16"/>
              </w:rPr>
              <w:t>16</w:t>
            </w:r>
          </w:p>
        </w:tc>
        <w:tc>
          <w:tcPr>
            <w:tcW w:w="927" w:type="dxa"/>
            <w:vAlign w:val="bottom"/>
          </w:tcPr>
          <w:p w14:paraId="7E53F7BE" w14:textId="5C5A877E" w:rsidR="00567F79" w:rsidRPr="00067E66" w:rsidRDefault="00067E66" w:rsidP="00163064">
            <w:pPr>
              <w:pStyle w:val="SMHeading"/>
              <w:jc w:val="center"/>
              <w:rPr>
                <w:b w:val="0"/>
                <w:bCs w:val="0"/>
                <w:sz w:val="16"/>
                <w:szCs w:val="16"/>
              </w:rPr>
            </w:pPr>
            <w:r w:rsidRPr="00067E66">
              <w:rPr>
                <w:b w:val="0"/>
                <w:bCs w:val="0"/>
                <w:sz w:val="16"/>
                <w:szCs w:val="16"/>
              </w:rPr>
              <w:t>156</w:t>
            </w:r>
          </w:p>
        </w:tc>
      </w:tr>
      <w:tr w:rsidR="00E4604D" w14:paraId="20C6AD6A" w14:textId="77777777" w:rsidTr="00163064">
        <w:tc>
          <w:tcPr>
            <w:tcW w:w="1204" w:type="dxa"/>
            <w:tcBorders>
              <w:bottom w:val="thinThickMediumGap" w:sz="24" w:space="0" w:color="auto"/>
            </w:tcBorders>
            <w:vAlign w:val="center"/>
          </w:tcPr>
          <w:p w14:paraId="15A11B33" w14:textId="7482E70C" w:rsidR="00567F79" w:rsidRPr="00DC3122" w:rsidRDefault="00567F79" w:rsidP="00163064">
            <w:pPr>
              <w:pStyle w:val="SMHeading"/>
              <w:jc w:val="center"/>
              <w:rPr>
                <w:b w:val="0"/>
                <w:bCs w:val="0"/>
                <w:sz w:val="16"/>
                <w:szCs w:val="16"/>
              </w:rPr>
            </w:pPr>
            <w:r w:rsidRPr="00DC3122">
              <w:rPr>
                <w:b w:val="0"/>
                <w:bCs w:val="0"/>
                <w:sz w:val="16"/>
                <w:szCs w:val="16"/>
              </w:rPr>
              <w:t>4</w:t>
            </w:r>
          </w:p>
        </w:tc>
        <w:tc>
          <w:tcPr>
            <w:tcW w:w="1244" w:type="dxa"/>
            <w:tcBorders>
              <w:bottom w:val="thinThickMediumGap" w:sz="24" w:space="0" w:color="auto"/>
            </w:tcBorders>
            <w:vAlign w:val="bottom"/>
          </w:tcPr>
          <w:p w14:paraId="609D2F65" w14:textId="3A473777" w:rsidR="00567F79" w:rsidRPr="00E35312" w:rsidRDefault="00E4604D" w:rsidP="00163064">
            <w:pPr>
              <w:pStyle w:val="SMHeading"/>
              <w:jc w:val="center"/>
              <w:rPr>
                <w:b w:val="0"/>
                <w:bCs w:val="0"/>
                <w:sz w:val="16"/>
                <w:szCs w:val="16"/>
              </w:rPr>
            </w:pPr>
            <w:r w:rsidRPr="00E35312">
              <w:rPr>
                <w:b w:val="0"/>
                <w:bCs w:val="0"/>
                <w:sz w:val="16"/>
                <w:szCs w:val="16"/>
              </w:rPr>
              <w:t>2.00x10</w:t>
            </w:r>
            <w:r w:rsidRPr="00E35312">
              <w:rPr>
                <w:b w:val="0"/>
                <w:bCs w:val="0"/>
                <w:sz w:val="16"/>
                <w:szCs w:val="16"/>
                <w:vertAlign w:val="superscript"/>
              </w:rPr>
              <w:t>8</w:t>
            </w:r>
          </w:p>
        </w:tc>
        <w:tc>
          <w:tcPr>
            <w:tcW w:w="877" w:type="dxa"/>
            <w:tcBorders>
              <w:bottom w:val="thinThickMediumGap" w:sz="24" w:space="0" w:color="auto"/>
            </w:tcBorders>
            <w:vAlign w:val="bottom"/>
          </w:tcPr>
          <w:p w14:paraId="0930148E" w14:textId="11277408" w:rsidR="00567F79" w:rsidRPr="00E35312" w:rsidRDefault="00E4604D" w:rsidP="00163064">
            <w:pPr>
              <w:pStyle w:val="SMHeading"/>
              <w:jc w:val="center"/>
              <w:rPr>
                <w:b w:val="0"/>
                <w:bCs w:val="0"/>
                <w:sz w:val="16"/>
                <w:szCs w:val="16"/>
              </w:rPr>
            </w:pPr>
            <w:r w:rsidRPr="00E35312">
              <w:rPr>
                <w:b w:val="0"/>
                <w:bCs w:val="0"/>
                <w:sz w:val="16"/>
                <w:szCs w:val="16"/>
              </w:rPr>
              <w:t>20.0</w:t>
            </w:r>
          </w:p>
        </w:tc>
        <w:tc>
          <w:tcPr>
            <w:tcW w:w="907" w:type="dxa"/>
            <w:tcBorders>
              <w:bottom w:val="thinThickMediumGap" w:sz="24" w:space="0" w:color="auto"/>
            </w:tcBorders>
            <w:vAlign w:val="bottom"/>
          </w:tcPr>
          <w:p w14:paraId="14913D6B" w14:textId="4DCA6672" w:rsidR="00567F79" w:rsidRPr="00E35312" w:rsidRDefault="00E4604D" w:rsidP="00163064">
            <w:pPr>
              <w:pStyle w:val="SMHeading"/>
              <w:jc w:val="center"/>
              <w:rPr>
                <w:b w:val="0"/>
                <w:bCs w:val="0"/>
                <w:sz w:val="16"/>
                <w:szCs w:val="16"/>
              </w:rPr>
            </w:pPr>
            <w:r w:rsidRPr="00E35312">
              <w:rPr>
                <w:b w:val="0"/>
                <w:bCs w:val="0"/>
                <w:sz w:val="16"/>
                <w:szCs w:val="16"/>
              </w:rPr>
              <w:t>0</w:t>
            </w:r>
          </w:p>
        </w:tc>
        <w:tc>
          <w:tcPr>
            <w:tcW w:w="867" w:type="dxa"/>
            <w:tcBorders>
              <w:bottom w:val="thinThickMediumGap" w:sz="24" w:space="0" w:color="auto"/>
            </w:tcBorders>
            <w:vAlign w:val="bottom"/>
          </w:tcPr>
          <w:p w14:paraId="22EDDD55" w14:textId="68C8F48F" w:rsidR="00567F79" w:rsidRPr="00067E66" w:rsidRDefault="00E4604D" w:rsidP="00163064">
            <w:pPr>
              <w:pStyle w:val="SMHeading"/>
              <w:jc w:val="center"/>
              <w:rPr>
                <w:b w:val="0"/>
                <w:bCs w:val="0"/>
                <w:sz w:val="16"/>
                <w:szCs w:val="16"/>
              </w:rPr>
            </w:pPr>
            <w:r w:rsidRPr="00067E66">
              <w:rPr>
                <w:b w:val="0"/>
                <w:bCs w:val="0"/>
                <w:sz w:val="16"/>
                <w:szCs w:val="16"/>
              </w:rPr>
              <w:t>0</w:t>
            </w:r>
          </w:p>
        </w:tc>
        <w:tc>
          <w:tcPr>
            <w:tcW w:w="1244" w:type="dxa"/>
            <w:tcBorders>
              <w:bottom w:val="thinThickMediumGap" w:sz="24" w:space="0" w:color="auto"/>
            </w:tcBorders>
            <w:vAlign w:val="bottom"/>
          </w:tcPr>
          <w:p w14:paraId="1A50C6D8" w14:textId="125AE2D1" w:rsidR="00567F79" w:rsidRPr="00067E66" w:rsidRDefault="00E35312" w:rsidP="00163064">
            <w:pPr>
              <w:pStyle w:val="SMHeading"/>
              <w:jc w:val="center"/>
              <w:rPr>
                <w:b w:val="0"/>
                <w:bCs w:val="0"/>
                <w:sz w:val="16"/>
                <w:szCs w:val="16"/>
              </w:rPr>
            </w:pPr>
            <w:r w:rsidRPr="00067E66">
              <w:rPr>
                <w:b w:val="0"/>
                <w:bCs w:val="0"/>
                <w:sz w:val="16"/>
                <w:szCs w:val="16"/>
              </w:rPr>
              <w:t>3.56x10</w:t>
            </w:r>
            <w:r w:rsidRPr="00067E66">
              <w:rPr>
                <w:b w:val="0"/>
                <w:bCs w:val="0"/>
                <w:sz w:val="16"/>
                <w:szCs w:val="16"/>
                <w:vertAlign w:val="superscript"/>
              </w:rPr>
              <w:t>-2</w:t>
            </w:r>
          </w:p>
        </w:tc>
        <w:tc>
          <w:tcPr>
            <w:tcW w:w="1192" w:type="dxa"/>
            <w:tcBorders>
              <w:bottom w:val="thinThickMediumGap" w:sz="24" w:space="0" w:color="auto"/>
            </w:tcBorders>
            <w:vAlign w:val="bottom"/>
          </w:tcPr>
          <w:p w14:paraId="27E91274" w14:textId="5A2FF469" w:rsidR="00567F79" w:rsidRPr="00067E66" w:rsidRDefault="00067E66" w:rsidP="00163064">
            <w:pPr>
              <w:pStyle w:val="SMHeading"/>
              <w:jc w:val="center"/>
              <w:rPr>
                <w:b w:val="0"/>
                <w:bCs w:val="0"/>
                <w:sz w:val="16"/>
                <w:szCs w:val="16"/>
              </w:rPr>
            </w:pPr>
            <w:r w:rsidRPr="00067E66">
              <w:rPr>
                <w:b w:val="0"/>
                <w:bCs w:val="0"/>
                <w:sz w:val="16"/>
                <w:szCs w:val="16"/>
              </w:rPr>
              <w:t>4.13x10</w:t>
            </w:r>
            <w:r w:rsidRPr="00067E66">
              <w:rPr>
                <w:b w:val="0"/>
                <w:bCs w:val="0"/>
                <w:sz w:val="16"/>
                <w:szCs w:val="16"/>
                <w:vertAlign w:val="superscript"/>
              </w:rPr>
              <w:t>-14</w:t>
            </w:r>
          </w:p>
        </w:tc>
        <w:tc>
          <w:tcPr>
            <w:tcW w:w="888" w:type="dxa"/>
            <w:tcBorders>
              <w:bottom w:val="thinThickMediumGap" w:sz="24" w:space="0" w:color="auto"/>
            </w:tcBorders>
            <w:vAlign w:val="bottom"/>
          </w:tcPr>
          <w:p w14:paraId="3375B8A5" w14:textId="2BB51718" w:rsidR="00567F79" w:rsidRPr="00067E66" w:rsidRDefault="00067E66" w:rsidP="00163064">
            <w:pPr>
              <w:pStyle w:val="SMHeading"/>
              <w:jc w:val="center"/>
              <w:rPr>
                <w:b w:val="0"/>
                <w:bCs w:val="0"/>
                <w:sz w:val="16"/>
                <w:szCs w:val="16"/>
              </w:rPr>
            </w:pPr>
            <w:r w:rsidRPr="00067E66">
              <w:rPr>
                <w:b w:val="0"/>
                <w:bCs w:val="0"/>
                <w:sz w:val="16"/>
                <w:szCs w:val="16"/>
              </w:rPr>
              <w:t>8</w:t>
            </w:r>
          </w:p>
        </w:tc>
        <w:tc>
          <w:tcPr>
            <w:tcW w:w="927" w:type="dxa"/>
            <w:tcBorders>
              <w:bottom w:val="thinThickMediumGap" w:sz="24" w:space="0" w:color="auto"/>
            </w:tcBorders>
            <w:vAlign w:val="bottom"/>
          </w:tcPr>
          <w:p w14:paraId="463956E0" w14:textId="24CCFEFB" w:rsidR="00567F79" w:rsidRPr="00067E66" w:rsidRDefault="00067E66" w:rsidP="00163064">
            <w:pPr>
              <w:pStyle w:val="SMHeading"/>
              <w:jc w:val="center"/>
              <w:rPr>
                <w:b w:val="0"/>
                <w:bCs w:val="0"/>
                <w:sz w:val="16"/>
                <w:szCs w:val="16"/>
              </w:rPr>
            </w:pPr>
            <w:r w:rsidRPr="00067E66">
              <w:rPr>
                <w:b w:val="0"/>
                <w:bCs w:val="0"/>
                <w:sz w:val="16"/>
                <w:szCs w:val="16"/>
              </w:rPr>
              <w:t>24</w:t>
            </w:r>
          </w:p>
        </w:tc>
      </w:tr>
    </w:tbl>
    <w:p w14:paraId="3850DC59" w14:textId="77777777" w:rsidR="00986AA1" w:rsidRDefault="00986AA1" w:rsidP="00986AA1">
      <w:pPr>
        <w:pStyle w:val="SMcaption"/>
      </w:pPr>
    </w:p>
    <w:p w14:paraId="7F09D398" w14:textId="7C51622B" w:rsidR="00986AA1" w:rsidRDefault="00A60D73" w:rsidP="00986AA1">
      <w:pPr>
        <w:pStyle w:val="SMcaption"/>
      </w:pPr>
      <w:r w:rsidRPr="00A60D73">
        <w:t>Model inputs for key variables for ACBM production</w:t>
      </w:r>
      <w:r>
        <w:t>. These variables were identified</w:t>
      </w:r>
      <w:r w:rsidR="005427D8">
        <w:t xml:space="preserve"> as most impactful by a sensitivity analysis.</w:t>
      </w:r>
    </w:p>
    <w:p w14:paraId="7DAD05B2" w14:textId="15DD49BF" w:rsidR="004C496B" w:rsidRDefault="004C496B" w:rsidP="00825A3E">
      <w:r>
        <w:br w:type="page"/>
      </w:r>
    </w:p>
    <w:p w14:paraId="1C4ED036" w14:textId="24825D44" w:rsidR="00015F74" w:rsidRDefault="00986AA1" w:rsidP="00B9440A">
      <w:pPr>
        <w:pStyle w:val="SMHeading"/>
      </w:pPr>
      <w:r>
        <w:lastRenderedPageBreak/>
        <w:t>T</w:t>
      </w:r>
      <w:r w:rsidR="00015F74">
        <w:t>able S</w:t>
      </w:r>
      <w:r w:rsidR="00966E42">
        <w:t>2</w:t>
      </w:r>
      <w:r w:rsidR="00015F74">
        <w:t>.</w:t>
      </w:r>
      <w:r w:rsidR="0098073C" w:rsidRPr="0098073C">
        <w:t xml:space="preserve"> </w:t>
      </w:r>
      <w:r w:rsidR="0098073C" w:rsidRPr="00045FAE">
        <w:t xml:space="preserve">Potential </w:t>
      </w:r>
      <w:r w:rsidR="0098073C">
        <w:t>i</w:t>
      </w:r>
      <w:r w:rsidR="0098073C" w:rsidRPr="00045FAE">
        <w:t xml:space="preserve">ndustrial </w:t>
      </w:r>
      <w:r w:rsidR="0098073C">
        <w:t>s</w:t>
      </w:r>
      <w:r w:rsidR="0098073C" w:rsidRPr="00045FAE">
        <w:t xml:space="preserve">cale </w:t>
      </w:r>
      <w:r w:rsidR="003D3178">
        <w:t>e</w:t>
      </w:r>
      <w:r w:rsidR="0098073C" w:rsidRPr="00045FAE">
        <w:t xml:space="preserve">quipment for ACBM </w:t>
      </w:r>
      <w:r w:rsidR="003D3178">
        <w:t>p</w:t>
      </w:r>
      <w:r w:rsidR="0098073C" w:rsidRPr="00045FAE">
        <w:t>roduction</w:t>
      </w:r>
      <w:r w:rsidR="0098073C">
        <w:t>.</w:t>
      </w:r>
    </w:p>
    <w:p w14:paraId="704F2A44" w14:textId="77777777" w:rsidR="0017247B" w:rsidRDefault="0017247B" w:rsidP="00B9440A">
      <w:pPr>
        <w:pStyle w:val="SMHead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48"/>
        <w:gridCol w:w="1283"/>
        <w:gridCol w:w="1256"/>
        <w:gridCol w:w="1485"/>
        <w:gridCol w:w="839"/>
        <w:gridCol w:w="1691"/>
      </w:tblGrid>
      <w:tr w:rsidR="00C0480E" w14:paraId="5E88BF4F" w14:textId="77777777" w:rsidTr="004105F3">
        <w:tc>
          <w:tcPr>
            <w:tcW w:w="1572" w:type="dxa"/>
            <w:tcBorders>
              <w:bottom w:val="double" w:sz="4" w:space="0" w:color="auto"/>
            </w:tcBorders>
            <w:vAlign w:val="bottom"/>
          </w:tcPr>
          <w:p w14:paraId="78542B35" w14:textId="1BCE36E3" w:rsidR="00C0480E" w:rsidRPr="004C496B" w:rsidRDefault="00C0480E" w:rsidP="00C22EF1">
            <w:pPr>
              <w:jc w:val="center"/>
              <w:rPr>
                <w:b/>
                <w:bCs/>
                <w:sz w:val="16"/>
                <w:szCs w:val="16"/>
              </w:rPr>
            </w:pPr>
            <w:r w:rsidRPr="004C496B">
              <w:rPr>
                <w:b/>
                <w:bCs/>
                <w:sz w:val="16"/>
                <w:szCs w:val="16"/>
              </w:rPr>
              <w:t>Equipment</w:t>
            </w:r>
          </w:p>
        </w:tc>
        <w:tc>
          <w:tcPr>
            <w:tcW w:w="1261" w:type="dxa"/>
            <w:tcBorders>
              <w:bottom w:val="double" w:sz="4" w:space="0" w:color="auto"/>
            </w:tcBorders>
            <w:vAlign w:val="bottom"/>
          </w:tcPr>
          <w:p w14:paraId="500A770E" w14:textId="511C666D" w:rsidR="00C0480E" w:rsidRPr="004C496B" w:rsidRDefault="00C0480E" w:rsidP="00C22EF1">
            <w:pPr>
              <w:jc w:val="center"/>
              <w:rPr>
                <w:b/>
                <w:bCs/>
                <w:sz w:val="16"/>
                <w:szCs w:val="16"/>
              </w:rPr>
            </w:pPr>
            <w:r w:rsidRPr="004C496B">
              <w:rPr>
                <w:b/>
                <w:bCs/>
                <w:sz w:val="16"/>
                <w:szCs w:val="16"/>
              </w:rPr>
              <w:t>Unit</w:t>
            </w:r>
          </w:p>
        </w:tc>
        <w:tc>
          <w:tcPr>
            <w:tcW w:w="1294" w:type="dxa"/>
            <w:tcBorders>
              <w:bottom w:val="double" w:sz="4" w:space="0" w:color="auto"/>
            </w:tcBorders>
            <w:vAlign w:val="bottom"/>
          </w:tcPr>
          <w:p w14:paraId="3C863605" w14:textId="77777777" w:rsidR="00C0480E" w:rsidRPr="004C496B" w:rsidRDefault="00C0480E" w:rsidP="00C22EF1">
            <w:pPr>
              <w:jc w:val="center"/>
              <w:rPr>
                <w:b/>
                <w:bCs/>
                <w:sz w:val="16"/>
                <w:szCs w:val="16"/>
              </w:rPr>
            </w:pPr>
            <w:r w:rsidRPr="004C496B">
              <w:rPr>
                <w:b/>
                <w:bCs/>
                <w:sz w:val="16"/>
                <w:szCs w:val="16"/>
              </w:rPr>
              <w:t>Unit costs ($1000’s)</w:t>
            </w:r>
          </w:p>
        </w:tc>
        <w:tc>
          <w:tcPr>
            <w:tcW w:w="1273" w:type="dxa"/>
            <w:tcBorders>
              <w:bottom w:val="double" w:sz="4" w:space="0" w:color="auto"/>
            </w:tcBorders>
            <w:vAlign w:val="bottom"/>
          </w:tcPr>
          <w:p w14:paraId="03D320CE" w14:textId="499233C5" w:rsidR="00C0480E" w:rsidRPr="004C496B" w:rsidRDefault="00C0480E" w:rsidP="00C22EF1">
            <w:pPr>
              <w:jc w:val="center"/>
              <w:rPr>
                <w:b/>
                <w:bCs/>
                <w:sz w:val="16"/>
                <w:szCs w:val="16"/>
              </w:rPr>
            </w:pPr>
            <w:r w:rsidRPr="004C496B">
              <w:rPr>
                <w:b/>
                <w:bCs/>
                <w:sz w:val="16"/>
                <w:szCs w:val="16"/>
              </w:rPr>
              <w:t>Scale index</w:t>
            </w:r>
          </w:p>
        </w:tc>
        <w:tc>
          <w:tcPr>
            <w:tcW w:w="1498" w:type="dxa"/>
            <w:tcBorders>
              <w:bottom w:val="double" w:sz="4" w:space="0" w:color="auto"/>
            </w:tcBorders>
            <w:shd w:val="clear" w:color="auto" w:fill="auto"/>
            <w:vAlign w:val="bottom"/>
          </w:tcPr>
          <w:p w14:paraId="559E4126" w14:textId="1CE161CD" w:rsidR="00C0480E" w:rsidRPr="004C496B" w:rsidRDefault="00C0480E" w:rsidP="00C22EF1">
            <w:pPr>
              <w:jc w:val="center"/>
              <w:rPr>
                <w:b/>
                <w:bCs/>
                <w:sz w:val="16"/>
                <w:szCs w:val="16"/>
              </w:rPr>
            </w:pPr>
            <w:r w:rsidRPr="004C496B">
              <w:rPr>
                <w:b/>
                <w:bCs/>
                <w:sz w:val="16"/>
                <w:szCs w:val="16"/>
              </w:rPr>
              <w:t>Production Operators required (</w:t>
            </w:r>
            <w:r w:rsidR="00906388" w:rsidRPr="004C496B">
              <w:rPr>
                <w:b/>
                <w:bCs/>
                <w:sz w:val="16"/>
                <w:szCs w:val="16"/>
              </w:rPr>
              <w:t>P</w:t>
            </w:r>
            <w:r w:rsidRPr="004C496B">
              <w:rPr>
                <w:b/>
                <w:bCs/>
                <w:sz w:val="16"/>
                <w:szCs w:val="16"/>
              </w:rPr>
              <w:t>)</w:t>
            </w:r>
          </w:p>
        </w:tc>
        <w:tc>
          <w:tcPr>
            <w:tcW w:w="752" w:type="dxa"/>
            <w:tcBorders>
              <w:bottom w:val="double" w:sz="4" w:space="0" w:color="auto"/>
            </w:tcBorders>
            <w:vAlign w:val="bottom"/>
          </w:tcPr>
          <w:p w14:paraId="33361F21" w14:textId="19A4CA07" w:rsidR="00C0480E" w:rsidRPr="004C496B" w:rsidRDefault="000D5894" w:rsidP="00C22EF1">
            <w:pPr>
              <w:jc w:val="center"/>
              <w:rPr>
                <w:b/>
                <w:bCs/>
                <w:sz w:val="16"/>
                <w:szCs w:val="16"/>
              </w:rPr>
            </w:pPr>
            <w:r w:rsidRPr="004C496B">
              <w:rPr>
                <w:b/>
                <w:bCs/>
                <w:sz w:val="16"/>
                <w:szCs w:val="16"/>
              </w:rPr>
              <w:t>Adjusted value factor (</w:t>
            </w:r>
            <w:proofErr w:type="spellStart"/>
            <w:r w:rsidR="00D63EE0" w:rsidRPr="004C496B">
              <w:rPr>
                <w:b/>
                <w:bCs/>
                <w:sz w:val="16"/>
                <w:szCs w:val="16"/>
              </w:rPr>
              <w:t>f</w:t>
            </w:r>
            <w:r w:rsidR="00D63EE0" w:rsidRPr="004C496B">
              <w:rPr>
                <w:b/>
                <w:bCs/>
                <w:sz w:val="16"/>
                <w:szCs w:val="16"/>
                <w:vertAlign w:val="subscript"/>
              </w:rPr>
              <w:t>Aj</w:t>
            </w:r>
            <w:proofErr w:type="spellEnd"/>
            <w:r w:rsidRPr="004C496B">
              <w:rPr>
                <w:b/>
                <w:bCs/>
                <w:sz w:val="16"/>
                <w:szCs w:val="16"/>
              </w:rPr>
              <w:t>)</w:t>
            </w:r>
          </w:p>
        </w:tc>
        <w:tc>
          <w:tcPr>
            <w:tcW w:w="1710" w:type="dxa"/>
            <w:tcBorders>
              <w:bottom w:val="double" w:sz="4" w:space="0" w:color="auto"/>
            </w:tcBorders>
            <w:vAlign w:val="bottom"/>
          </w:tcPr>
          <w:p w14:paraId="3E55040A" w14:textId="08D8F40C" w:rsidR="00C0480E" w:rsidRPr="004C496B" w:rsidRDefault="00C0480E" w:rsidP="00C22EF1">
            <w:pPr>
              <w:jc w:val="center"/>
              <w:rPr>
                <w:b/>
                <w:bCs/>
                <w:sz w:val="16"/>
                <w:szCs w:val="16"/>
              </w:rPr>
            </w:pPr>
            <w:r w:rsidRPr="004C496B">
              <w:rPr>
                <w:b/>
                <w:bCs/>
                <w:sz w:val="16"/>
                <w:szCs w:val="16"/>
              </w:rPr>
              <w:t>Accounted for in equipment cost analysis</w:t>
            </w:r>
          </w:p>
        </w:tc>
      </w:tr>
      <w:tr w:rsidR="00C0480E" w14:paraId="77978AE7" w14:textId="77777777" w:rsidTr="004105F3">
        <w:tc>
          <w:tcPr>
            <w:tcW w:w="1572" w:type="dxa"/>
            <w:tcBorders>
              <w:top w:val="double" w:sz="4" w:space="0" w:color="auto"/>
            </w:tcBorders>
            <w:vAlign w:val="center"/>
          </w:tcPr>
          <w:p w14:paraId="0D02F135" w14:textId="77777777" w:rsidR="004D3A7F" w:rsidRPr="004C496B" w:rsidRDefault="004D3A7F" w:rsidP="00FA70D1">
            <w:pPr>
              <w:jc w:val="center"/>
              <w:rPr>
                <w:sz w:val="16"/>
                <w:szCs w:val="16"/>
              </w:rPr>
            </w:pPr>
          </w:p>
          <w:p w14:paraId="5CD82B05" w14:textId="5978DEA9" w:rsidR="00C0480E" w:rsidRPr="004C496B" w:rsidRDefault="00C0480E" w:rsidP="00FA70D1">
            <w:pPr>
              <w:jc w:val="center"/>
              <w:rPr>
                <w:sz w:val="16"/>
                <w:szCs w:val="16"/>
              </w:rPr>
            </w:pPr>
            <w:r w:rsidRPr="004C496B">
              <w:rPr>
                <w:sz w:val="16"/>
                <w:szCs w:val="16"/>
              </w:rPr>
              <w:t>Centrifugal pumps</w:t>
            </w:r>
          </w:p>
          <w:p w14:paraId="3F202512" w14:textId="4C330874" w:rsidR="00FA70D1" w:rsidRPr="004C496B" w:rsidRDefault="00FA70D1" w:rsidP="00FA70D1">
            <w:pPr>
              <w:jc w:val="center"/>
              <w:rPr>
                <w:sz w:val="16"/>
                <w:szCs w:val="16"/>
              </w:rPr>
            </w:pPr>
          </w:p>
        </w:tc>
        <w:tc>
          <w:tcPr>
            <w:tcW w:w="1261" w:type="dxa"/>
            <w:tcBorders>
              <w:top w:val="double" w:sz="4" w:space="0" w:color="auto"/>
            </w:tcBorders>
            <w:vAlign w:val="center"/>
          </w:tcPr>
          <w:p w14:paraId="4F3B088B" w14:textId="77777777" w:rsidR="00C0480E" w:rsidRPr="004C496B" w:rsidRDefault="00C0480E" w:rsidP="00FA70D1">
            <w:pPr>
              <w:jc w:val="center"/>
              <w:rPr>
                <w:sz w:val="16"/>
                <w:szCs w:val="16"/>
              </w:rPr>
            </w:pPr>
            <w:r w:rsidRPr="004C496B">
              <w:rPr>
                <w:sz w:val="16"/>
                <w:szCs w:val="16"/>
              </w:rPr>
              <w:t>Power (kW)</w:t>
            </w:r>
          </w:p>
        </w:tc>
        <w:tc>
          <w:tcPr>
            <w:tcW w:w="1294" w:type="dxa"/>
            <w:tcBorders>
              <w:top w:val="double" w:sz="4" w:space="0" w:color="auto"/>
            </w:tcBorders>
            <w:vAlign w:val="center"/>
          </w:tcPr>
          <w:p w14:paraId="26C390A4" w14:textId="77777777" w:rsidR="00C0480E" w:rsidRPr="004C496B" w:rsidRDefault="00C0480E" w:rsidP="00FA70D1">
            <w:pPr>
              <w:jc w:val="center"/>
              <w:rPr>
                <w:sz w:val="16"/>
                <w:szCs w:val="16"/>
              </w:rPr>
            </w:pPr>
            <w:r w:rsidRPr="004C496B">
              <w:rPr>
                <w:sz w:val="16"/>
                <w:szCs w:val="16"/>
              </w:rPr>
              <w:t>5</w:t>
            </w:r>
          </w:p>
        </w:tc>
        <w:tc>
          <w:tcPr>
            <w:tcW w:w="1273" w:type="dxa"/>
            <w:tcBorders>
              <w:top w:val="double" w:sz="4" w:space="0" w:color="auto"/>
            </w:tcBorders>
            <w:vAlign w:val="center"/>
          </w:tcPr>
          <w:p w14:paraId="3790BCBE" w14:textId="77777777" w:rsidR="00C0480E" w:rsidRPr="004C496B" w:rsidRDefault="00C0480E" w:rsidP="00FA70D1">
            <w:pPr>
              <w:jc w:val="center"/>
              <w:rPr>
                <w:sz w:val="16"/>
                <w:szCs w:val="16"/>
              </w:rPr>
            </w:pPr>
            <w:r w:rsidRPr="004C496B">
              <w:rPr>
                <w:sz w:val="16"/>
                <w:szCs w:val="16"/>
              </w:rPr>
              <w:t>0.60</w:t>
            </w:r>
          </w:p>
        </w:tc>
        <w:tc>
          <w:tcPr>
            <w:tcW w:w="1498" w:type="dxa"/>
            <w:tcBorders>
              <w:top w:val="double" w:sz="4" w:space="0" w:color="auto"/>
            </w:tcBorders>
            <w:vAlign w:val="center"/>
          </w:tcPr>
          <w:p w14:paraId="5BAC8BDE" w14:textId="537AEBC1" w:rsidR="00C0480E" w:rsidRPr="004C496B" w:rsidRDefault="00C0480E" w:rsidP="00C82303">
            <w:pPr>
              <w:jc w:val="center"/>
              <w:rPr>
                <w:sz w:val="16"/>
                <w:szCs w:val="16"/>
              </w:rPr>
            </w:pPr>
            <w:r w:rsidRPr="004C496B">
              <w:rPr>
                <w:sz w:val="16"/>
                <w:szCs w:val="16"/>
              </w:rPr>
              <w:t>0.1</w:t>
            </w:r>
          </w:p>
        </w:tc>
        <w:tc>
          <w:tcPr>
            <w:tcW w:w="752" w:type="dxa"/>
            <w:tcBorders>
              <w:top w:val="double" w:sz="4" w:space="0" w:color="auto"/>
            </w:tcBorders>
            <w:vAlign w:val="center"/>
          </w:tcPr>
          <w:p w14:paraId="057EB4DE" w14:textId="77777777" w:rsidR="00C0480E" w:rsidRPr="004C496B" w:rsidRDefault="00C0480E" w:rsidP="00FA70D1">
            <w:pPr>
              <w:jc w:val="center"/>
              <w:rPr>
                <w:sz w:val="16"/>
                <w:szCs w:val="16"/>
              </w:rPr>
            </w:pPr>
            <w:r w:rsidRPr="004C496B">
              <w:rPr>
                <w:sz w:val="16"/>
                <w:szCs w:val="16"/>
              </w:rPr>
              <w:t>1.42</w:t>
            </w:r>
          </w:p>
        </w:tc>
        <w:tc>
          <w:tcPr>
            <w:tcW w:w="1710" w:type="dxa"/>
            <w:tcBorders>
              <w:top w:val="double" w:sz="4" w:space="0" w:color="auto"/>
            </w:tcBorders>
            <w:vAlign w:val="center"/>
          </w:tcPr>
          <w:p w14:paraId="68ED6DBB" w14:textId="77777777" w:rsidR="00C0480E" w:rsidRPr="004C496B" w:rsidRDefault="00C0480E" w:rsidP="00FA70D1">
            <w:pPr>
              <w:jc w:val="center"/>
              <w:rPr>
                <w:sz w:val="16"/>
                <w:szCs w:val="16"/>
              </w:rPr>
            </w:pPr>
            <w:r w:rsidRPr="004C496B">
              <w:rPr>
                <w:sz w:val="16"/>
                <w:szCs w:val="16"/>
              </w:rPr>
              <w:t>-</w:t>
            </w:r>
          </w:p>
        </w:tc>
      </w:tr>
      <w:tr w:rsidR="00C0480E" w14:paraId="74285439" w14:textId="77777777" w:rsidTr="004105F3">
        <w:tc>
          <w:tcPr>
            <w:tcW w:w="1572" w:type="dxa"/>
            <w:vAlign w:val="center"/>
          </w:tcPr>
          <w:p w14:paraId="36C92740" w14:textId="77777777" w:rsidR="004D3A7F" w:rsidRPr="004C496B" w:rsidRDefault="004D3A7F" w:rsidP="00FA70D1">
            <w:pPr>
              <w:jc w:val="center"/>
              <w:rPr>
                <w:sz w:val="16"/>
                <w:szCs w:val="16"/>
              </w:rPr>
            </w:pPr>
          </w:p>
          <w:p w14:paraId="0B38FDAD" w14:textId="44EC42BD" w:rsidR="00C0480E" w:rsidRPr="004C496B" w:rsidRDefault="00C0480E" w:rsidP="00FA70D1">
            <w:pPr>
              <w:jc w:val="center"/>
              <w:rPr>
                <w:sz w:val="16"/>
                <w:szCs w:val="16"/>
              </w:rPr>
            </w:pPr>
            <w:r w:rsidRPr="004C496B">
              <w:rPr>
                <w:sz w:val="16"/>
                <w:szCs w:val="16"/>
              </w:rPr>
              <w:t>Plate filters</w:t>
            </w:r>
          </w:p>
          <w:p w14:paraId="0BB8B64F" w14:textId="6BF759B2" w:rsidR="00FA70D1" w:rsidRPr="004C496B" w:rsidRDefault="00FA70D1" w:rsidP="00FA70D1">
            <w:pPr>
              <w:jc w:val="center"/>
              <w:rPr>
                <w:sz w:val="16"/>
                <w:szCs w:val="16"/>
              </w:rPr>
            </w:pPr>
          </w:p>
        </w:tc>
        <w:tc>
          <w:tcPr>
            <w:tcW w:w="1261" w:type="dxa"/>
            <w:vAlign w:val="center"/>
          </w:tcPr>
          <w:p w14:paraId="4836A7E0" w14:textId="77777777" w:rsidR="00C0480E" w:rsidRPr="004C496B" w:rsidRDefault="00C0480E" w:rsidP="00FA70D1">
            <w:pPr>
              <w:jc w:val="center"/>
              <w:rPr>
                <w:sz w:val="16"/>
                <w:szCs w:val="16"/>
              </w:rPr>
            </w:pPr>
            <w:r w:rsidRPr="004C496B">
              <w:rPr>
                <w:sz w:val="16"/>
                <w:szCs w:val="16"/>
              </w:rPr>
              <w:t>Area (m</w:t>
            </w:r>
            <w:r w:rsidRPr="004C496B">
              <w:rPr>
                <w:sz w:val="16"/>
                <w:szCs w:val="16"/>
                <w:vertAlign w:val="superscript"/>
              </w:rPr>
              <w:t>2</w:t>
            </w:r>
            <w:r w:rsidRPr="004C496B">
              <w:rPr>
                <w:sz w:val="16"/>
                <w:szCs w:val="16"/>
              </w:rPr>
              <w:t>)</w:t>
            </w:r>
          </w:p>
        </w:tc>
        <w:tc>
          <w:tcPr>
            <w:tcW w:w="1294" w:type="dxa"/>
            <w:vAlign w:val="center"/>
          </w:tcPr>
          <w:p w14:paraId="73D31889" w14:textId="77777777" w:rsidR="00C0480E" w:rsidRPr="004C496B" w:rsidRDefault="00C0480E" w:rsidP="00FA70D1">
            <w:pPr>
              <w:jc w:val="center"/>
              <w:rPr>
                <w:sz w:val="16"/>
                <w:szCs w:val="16"/>
              </w:rPr>
            </w:pPr>
            <w:r w:rsidRPr="004C496B">
              <w:rPr>
                <w:sz w:val="16"/>
                <w:szCs w:val="16"/>
              </w:rPr>
              <w:t>3</w:t>
            </w:r>
          </w:p>
        </w:tc>
        <w:tc>
          <w:tcPr>
            <w:tcW w:w="1273" w:type="dxa"/>
            <w:vAlign w:val="center"/>
          </w:tcPr>
          <w:p w14:paraId="046129A6" w14:textId="77777777" w:rsidR="00C0480E" w:rsidRPr="004C496B" w:rsidRDefault="00C0480E" w:rsidP="00FA70D1">
            <w:pPr>
              <w:jc w:val="center"/>
              <w:rPr>
                <w:sz w:val="16"/>
                <w:szCs w:val="16"/>
              </w:rPr>
            </w:pPr>
            <w:r w:rsidRPr="004C496B">
              <w:rPr>
                <w:sz w:val="16"/>
                <w:szCs w:val="16"/>
              </w:rPr>
              <w:t>0.75</w:t>
            </w:r>
          </w:p>
        </w:tc>
        <w:tc>
          <w:tcPr>
            <w:tcW w:w="1498" w:type="dxa"/>
            <w:vAlign w:val="center"/>
          </w:tcPr>
          <w:p w14:paraId="1E876BBF" w14:textId="77777777" w:rsidR="00C0480E" w:rsidRPr="004C496B" w:rsidRDefault="00C0480E" w:rsidP="00FA70D1">
            <w:pPr>
              <w:jc w:val="center"/>
              <w:rPr>
                <w:sz w:val="16"/>
                <w:szCs w:val="16"/>
              </w:rPr>
            </w:pPr>
            <w:r w:rsidRPr="004C496B">
              <w:rPr>
                <w:sz w:val="16"/>
                <w:szCs w:val="16"/>
              </w:rPr>
              <w:t>1.0</w:t>
            </w:r>
          </w:p>
        </w:tc>
        <w:tc>
          <w:tcPr>
            <w:tcW w:w="752" w:type="dxa"/>
            <w:vAlign w:val="center"/>
          </w:tcPr>
          <w:p w14:paraId="4C3D38D5" w14:textId="77777777" w:rsidR="00C0480E" w:rsidRPr="004C496B" w:rsidRDefault="00C0480E" w:rsidP="00FA70D1">
            <w:pPr>
              <w:jc w:val="center"/>
              <w:rPr>
                <w:sz w:val="16"/>
                <w:szCs w:val="16"/>
              </w:rPr>
            </w:pPr>
            <w:r w:rsidRPr="004C496B">
              <w:rPr>
                <w:sz w:val="16"/>
                <w:szCs w:val="16"/>
              </w:rPr>
              <w:t>1.64</w:t>
            </w:r>
          </w:p>
        </w:tc>
        <w:tc>
          <w:tcPr>
            <w:tcW w:w="1710" w:type="dxa"/>
            <w:vAlign w:val="center"/>
          </w:tcPr>
          <w:p w14:paraId="63BA10EE" w14:textId="77777777" w:rsidR="00C0480E" w:rsidRPr="004C496B" w:rsidRDefault="00C0480E" w:rsidP="00FA70D1">
            <w:pPr>
              <w:jc w:val="center"/>
              <w:rPr>
                <w:sz w:val="16"/>
                <w:szCs w:val="16"/>
              </w:rPr>
            </w:pPr>
            <w:r w:rsidRPr="004C496B">
              <w:rPr>
                <w:sz w:val="16"/>
                <w:szCs w:val="16"/>
              </w:rPr>
              <w:t>-</w:t>
            </w:r>
          </w:p>
        </w:tc>
      </w:tr>
      <w:tr w:rsidR="00C0480E" w14:paraId="63926F23" w14:textId="77777777" w:rsidTr="004105F3">
        <w:tc>
          <w:tcPr>
            <w:tcW w:w="1572" w:type="dxa"/>
            <w:vAlign w:val="center"/>
          </w:tcPr>
          <w:p w14:paraId="63706A47" w14:textId="77777777" w:rsidR="004D3A7F" w:rsidRPr="004C496B" w:rsidRDefault="004D3A7F" w:rsidP="00FA70D1">
            <w:pPr>
              <w:jc w:val="center"/>
              <w:rPr>
                <w:sz w:val="16"/>
                <w:szCs w:val="16"/>
              </w:rPr>
            </w:pPr>
          </w:p>
          <w:p w14:paraId="5735A02C" w14:textId="5DF38CE1" w:rsidR="00C0480E" w:rsidRPr="004C496B" w:rsidRDefault="00C0480E" w:rsidP="00FA70D1">
            <w:pPr>
              <w:jc w:val="center"/>
              <w:rPr>
                <w:sz w:val="16"/>
                <w:szCs w:val="16"/>
              </w:rPr>
            </w:pPr>
            <w:r w:rsidRPr="004C496B">
              <w:rPr>
                <w:sz w:val="16"/>
                <w:szCs w:val="16"/>
              </w:rPr>
              <w:t>Media holding vessel</w:t>
            </w:r>
          </w:p>
          <w:p w14:paraId="4A33FFC6" w14:textId="24687AA4" w:rsidR="00FA70D1" w:rsidRPr="004C496B" w:rsidRDefault="00FA70D1" w:rsidP="00FA70D1">
            <w:pPr>
              <w:jc w:val="center"/>
              <w:rPr>
                <w:sz w:val="16"/>
                <w:szCs w:val="16"/>
              </w:rPr>
            </w:pPr>
          </w:p>
        </w:tc>
        <w:tc>
          <w:tcPr>
            <w:tcW w:w="1261" w:type="dxa"/>
            <w:vAlign w:val="center"/>
          </w:tcPr>
          <w:p w14:paraId="47E82C84" w14:textId="77777777" w:rsidR="00C0480E" w:rsidRPr="004C496B" w:rsidRDefault="00C0480E" w:rsidP="00FA70D1">
            <w:pPr>
              <w:jc w:val="center"/>
              <w:rPr>
                <w:sz w:val="16"/>
                <w:szCs w:val="16"/>
              </w:rPr>
            </w:pPr>
            <w:r w:rsidRPr="004C496B">
              <w:rPr>
                <w:sz w:val="16"/>
                <w:szCs w:val="16"/>
              </w:rPr>
              <w:t>Volume (m</w:t>
            </w:r>
            <w:r w:rsidRPr="004C496B">
              <w:rPr>
                <w:sz w:val="16"/>
                <w:szCs w:val="16"/>
                <w:vertAlign w:val="superscript"/>
              </w:rPr>
              <w:t>3</w:t>
            </w:r>
            <w:r w:rsidRPr="004C496B">
              <w:rPr>
                <w:sz w:val="16"/>
                <w:szCs w:val="16"/>
              </w:rPr>
              <w:t>)</w:t>
            </w:r>
          </w:p>
        </w:tc>
        <w:tc>
          <w:tcPr>
            <w:tcW w:w="1294" w:type="dxa"/>
            <w:vAlign w:val="center"/>
          </w:tcPr>
          <w:p w14:paraId="310098C6" w14:textId="77777777" w:rsidR="00C0480E" w:rsidRPr="004C496B" w:rsidRDefault="00C0480E" w:rsidP="00FA70D1">
            <w:pPr>
              <w:jc w:val="center"/>
              <w:rPr>
                <w:sz w:val="16"/>
                <w:szCs w:val="16"/>
              </w:rPr>
            </w:pPr>
            <w:r w:rsidRPr="004C496B">
              <w:rPr>
                <w:sz w:val="16"/>
                <w:szCs w:val="16"/>
              </w:rPr>
              <w:t>10</w:t>
            </w:r>
          </w:p>
        </w:tc>
        <w:tc>
          <w:tcPr>
            <w:tcW w:w="1273" w:type="dxa"/>
            <w:vAlign w:val="center"/>
          </w:tcPr>
          <w:p w14:paraId="7EF1AF14" w14:textId="77777777" w:rsidR="00C0480E" w:rsidRPr="004C496B" w:rsidRDefault="00C0480E" w:rsidP="00FA70D1">
            <w:pPr>
              <w:jc w:val="center"/>
              <w:rPr>
                <w:sz w:val="16"/>
                <w:szCs w:val="16"/>
              </w:rPr>
            </w:pPr>
            <w:r w:rsidRPr="004C496B">
              <w:rPr>
                <w:sz w:val="16"/>
                <w:szCs w:val="16"/>
              </w:rPr>
              <w:t>0.50</w:t>
            </w:r>
          </w:p>
        </w:tc>
        <w:tc>
          <w:tcPr>
            <w:tcW w:w="1498" w:type="dxa"/>
            <w:vAlign w:val="center"/>
          </w:tcPr>
          <w:p w14:paraId="18D69997" w14:textId="77777777" w:rsidR="00C0480E" w:rsidRPr="004C496B" w:rsidRDefault="00C0480E" w:rsidP="00FA70D1">
            <w:pPr>
              <w:jc w:val="center"/>
              <w:rPr>
                <w:sz w:val="16"/>
                <w:szCs w:val="16"/>
              </w:rPr>
            </w:pPr>
            <w:r w:rsidRPr="004C496B">
              <w:rPr>
                <w:sz w:val="16"/>
                <w:szCs w:val="16"/>
              </w:rPr>
              <w:t>0.2</w:t>
            </w:r>
          </w:p>
        </w:tc>
        <w:tc>
          <w:tcPr>
            <w:tcW w:w="752" w:type="dxa"/>
            <w:vAlign w:val="center"/>
          </w:tcPr>
          <w:p w14:paraId="7BCEEB20" w14:textId="77777777" w:rsidR="00C0480E" w:rsidRPr="004C496B" w:rsidRDefault="00C0480E" w:rsidP="00FA70D1">
            <w:pPr>
              <w:jc w:val="center"/>
              <w:rPr>
                <w:sz w:val="16"/>
                <w:szCs w:val="16"/>
              </w:rPr>
            </w:pPr>
            <w:r w:rsidRPr="004C496B">
              <w:rPr>
                <w:sz w:val="16"/>
                <w:szCs w:val="16"/>
              </w:rPr>
              <w:t>1.29</w:t>
            </w:r>
          </w:p>
        </w:tc>
        <w:tc>
          <w:tcPr>
            <w:tcW w:w="1710" w:type="dxa"/>
            <w:vAlign w:val="center"/>
          </w:tcPr>
          <w:p w14:paraId="4C1F3072" w14:textId="77777777" w:rsidR="00C0480E" w:rsidRPr="004C496B" w:rsidRDefault="00C0480E" w:rsidP="00FA70D1">
            <w:pPr>
              <w:jc w:val="center"/>
              <w:rPr>
                <w:sz w:val="16"/>
                <w:szCs w:val="16"/>
              </w:rPr>
            </w:pPr>
            <w:r w:rsidRPr="004C496B">
              <w:rPr>
                <w:sz w:val="16"/>
                <w:szCs w:val="16"/>
              </w:rPr>
              <w:t>-</w:t>
            </w:r>
          </w:p>
        </w:tc>
      </w:tr>
      <w:tr w:rsidR="00C0480E" w14:paraId="28918B8A" w14:textId="77777777" w:rsidTr="004105F3">
        <w:tc>
          <w:tcPr>
            <w:tcW w:w="1572" w:type="dxa"/>
            <w:vAlign w:val="center"/>
          </w:tcPr>
          <w:p w14:paraId="1B52A6E4" w14:textId="77777777" w:rsidR="004D3A7F" w:rsidRPr="004C496B" w:rsidRDefault="004D3A7F" w:rsidP="00FA70D1">
            <w:pPr>
              <w:jc w:val="center"/>
              <w:rPr>
                <w:sz w:val="16"/>
                <w:szCs w:val="16"/>
              </w:rPr>
            </w:pPr>
          </w:p>
          <w:p w14:paraId="447C5A7B" w14:textId="6AAA1E20" w:rsidR="00C0480E" w:rsidRPr="004C496B" w:rsidRDefault="00C0480E" w:rsidP="00FA70D1">
            <w:pPr>
              <w:jc w:val="center"/>
              <w:rPr>
                <w:sz w:val="16"/>
                <w:szCs w:val="16"/>
              </w:rPr>
            </w:pPr>
            <w:r w:rsidRPr="004C496B">
              <w:rPr>
                <w:sz w:val="16"/>
                <w:szCs w:val="16"/>
              </w:rPr>
              <w:t>Heat exchanger</w:t>
            </w:r>
          </w:p>
          <w:p w14:paraId="03BE76DF" w14:textId="3F4E9379" w:rsidR="00FA70D1" w:rsidRPr="004C496B" w:rsidRDefault="00FA70D1" w:rsidP="00FA70D1">
            <w:pPr>
              <w:jc w:val="center"/>
              <w:rPr>
                <w:sz w:val="16"/>
                <w:szCs w:val="16"/>
              </w:rPr>
            </w:pPr>
          </w:p>
        </w:tc>
        <w:tc>
          <w:tcPr>
            <w:tcW w:w="1261" w:type="dxa"/>
            <w:vAlign w:val="center"/>
          </w:tcPr>
          <w:p w14:paraId="3CE304BB" w14:textId="77777777" w:rsidR="00C0480E" w:rsidRPr="004C496B" w:rsidRDefault="00C0480E" w:rsidP="00FA70D1">
            <w:pPr>
              <w:jc w:val="center"/>
              <w:rPr>
                <w:sz w:val="16"/>
                <w:szCs w:val="16"/>
              </w:rPr>
            </w:pPr>
            <w:r w:rsidRPr="004C496B">
              <w:rPr>
                <w:sz w:val="16"/>
                <w:szCs w:val="16"/>
              </w:rPr>
              <w:t>Area (m</w:t>
            </w:r>
            <w:r w:rsidRPr="004C496B">
              <w:rPr>
                <w:sz w:val="16"/>
                <w:szCs w:val="16"/>
                <w:vertAlign w:val="superscript"/>
              </w:rPr>
              <w:t>2</w:t>
            </w:r>
            <w:r w:rsidRPr="004C496B">
              <w:rPr>
                <w:sz w:val="16"/>
                <w:szCs w:val="16"/>
              </w:rPr>
              <w:t>)</w:t>
            </w:r>
          </w:p>
        </w:tc>
        <w:tc>
          <w:tcPr>
            <w:tcW w:w="1294" w:type="dxa"/>
            <w:vAlign w:val="center"/>
          </w:tcPr>
          <w:p w14:paraId="6C394ADB" w14:textId="77777777" w:rsidR="00C0480E" w:rsidRPr="004C496B" w:rsidRDefault="00C0480E" w:rsidP="00FA70D1">
            <w:pPr>
              <w:jc w:val="center"/>
              <w:rPr>
                <w:sz w:val="16"/>
                <w:szCs w:val="16"/>
              </w:rPr>
            </w:pPr>
            <w:r w:rsidRPr="004C496B">
              <w:rPr>
                <w:sz w:val="16"/>
                <w:szCs w:val="16"/>
              </w:rPr>
              <w:t>3</w:t>
            </w:r>
          </w:p>
        </w:tc>
        <w:tc>
          <w:tcPr>
            <w:tcW w:w="1273" w:type="dxa"/>
            <w:vAlign w:val="center"/>
          </w:tcPr>
          <w:p w14:paraId="6CF993FD" w14:textId="77777777" w:rsidR="00C0480E" w:rsidRPr="004C496B" w:rsidRDefault="00C0480E" w:rsidP="00FA70D1">
            <w:pPr>
              <w:jc w:val="center"/>
              <w:rPr>
                <w:sz w:val="16"/>
                <w:szCs w:val="16"/>
              </w:rPr>
            </w:pPr>
            <w:r w:rsidRPr="004C496B">
              <w:rPr>
                <w:sz w:val="16"/>
                <w:szCs w:val="16"/>
              </w:rPr>
              <w:t>0.65</w:t>
            </w:r>
          </w:p>
        </w:tc>
        <w:tc>
          <w:tcPr>
            <w:tcW w:w="1498" w:type="dxa"/>
            <w:vAlign w:val="center"/>
          </w:tcPr>
          <w:p w14:paraId="3DAF486C" w14:textId="77777777" w:rsidR="00C0480E" w:rsidRPr="004C496B" w:rsidRDefault="00C0480E" w:rsidP="00FA70D1">
            <w:pPr>
              <w:jc w:val="center"/>
              <w:rPr>
                <w:sz w:val="16"/>
                <w:szCs w:val="16"/>
              </w:rPr>
            </w:pPr>
            <w:r w:rsidRPr="004C496B">
              <w:rPr>
                <w:sz w:val="16"/>
                <w:szCs w:val="16"/>
              </w:rPr>
              <w:t>0.5</w:t>
            </w:r>
          </w:p>
        </w:tc>
        <w:tc>
          <w:tcPr>
            <w:tcW w:w="752" w:type="dxa"/>
            <w:vAlign w:val="center"/>
          </w:tcPr>
          <w:p w14:paraId="087A264A" w14:textId="77777777" w:rsidR="00C0480E" w:rsidRPr="004C496B" w:rsidRDefault="00C0480E" w:rsidP="00FA70D1">
            <w:pPr>
              <w:jc w:val="center"/>
              <w:rPr>
                <w:sz w:val="16"/>
                <w:szCs w:val="16"/>
              </w:rPr>
            </w:pPr>
            <w:r w:rsidRPr="004C496B">
              <w:rPr>
                <w:sz w:val="16"/>
                <w:szCs w:val="16"/>
              </w:rPr>
              <w:t>1.29</w:t>
            </w:r>
          </w:p>
        </w:tc>
        <w:tc>
          <w:tcPr>
            <w:tcW w:w="1710" w:type="dxa"/>
            <w:vAlign w:val="center"/>
          </w:tcPr>
          <w:p w14:paraId="511B8A32" w14:textId="77777777" w:rsidR="00C0480E" w:rsidRPr="004C496B" w:rsidRDefault="00C0480E" w:rsidP="00FA70D1">
            <w:pPr>
              <w:jc w:val="center"/>
              <w:rPr>
                <w:sz w:val="16"/>
                <w:szCs w:val="16"/>
              </w:rPr>
            </w:pPr>
            <w:r w:rsidRPr="004C496B">
              <w:rPr>
                <w:sz w:val="16"/>
                <w:szCs w:val="16"/>
              </w:rPr>
              <w:t>-</w:t>
            </w:r>
          </w:p>
        </w:tc>
      </w:tr>
      <w:tr w:rsidR="00C0480E" w14:paraId="4DC37E05" w14:textId="77777777" w:rsidTr="004105F3">
        <w:tc>
          <w:tcPr>
            <w:tcW w:w="1572" w:type="dxa"/>
            <w:vAlign w:val="center"/>
          </w:tcPr>
          <w:p w14:paraId="440F4C4A" w14:textId="77777777" w:rsidR="004D3A7F" w:rsidRPr="004C496B" w:rsidRDefault="004D3A7F" w:rsidP="00FA70D1">
            <w:pPr>
              <w:jc w:val="center"/>
              <w:rPr>
                <w:sz w:val="16"/>
                <w:szCs w:val="16"/>
              </w:rPr>
            </w:pPr>
          </w:p>
          <w:p w14:paraId="521AD12E" w14:textId="4CD93692" w:rsidR="00C0480E" w:rsidRPr="004C496B" w:rsidRDefault="00C0480E" w:rsidP="00FA70D1">
            <w:pPr>
              <w:jc w:val="center"/>
              <w:rPr>
                <w:sz w:val="16"/>
                <w:szCs w:val="16"/>
              </w:rPr>
            </w:pPr>
            <w:r w:rsidRPr="004C496B">
              <w:rPr>
                <w:sz w:val="16"/>
                <w:szCs w:val="16"/>
              </w:rPr>
              <w:t>Inoculum bioreactor</w:t>
            </w:r>
          </w:p>
          <w:p w14:paraId="72A2EBC5" w14:textId="71A7EC22" w:rsidR="00FA70D1" w:rsidRPr="004C496B" w:rsidRDefault="00FA70D1" w:rsidP="00FA70D1">
            <w:pPr>
              <w:jc w:val="center"/>
              <w:rPr>
                <w:sz w:val="16"/>
                <w:szCs w:val="16"/>
              </w:rPr>
            </w:pPr>
          </w:p>
        </w:tc>
        <w:tc>
          <w:tcPr>
            <w:tcW w:w="1261" w:type="dxa"/>
            <w:vAlign w:val="center"/>
          </w:tcPr>
          <w:p w14:paraId="6F3BDF12" w14:textId="77777777" w:rsidR="00C0480E" w:rsidRPr="004C496B" w:rsidRDefault="00C0480E" w:rsidP="00FA70D1">
            <w:pPr>
              <w:jc w:val="center"/>
              <w:rPr>
                <w:sz w:val="16"/>
                <w:szCs w:val="16"/>
              </w:rPr>
            </w:pPr>
            <w:r w:rsidRPr="004C496B">
              <w:rPr>
                <w:sz w:val="16"/>
                <w:szCs w:val="16"/>
              </w:rPr>
              <w:t>Volume (m</w:t>
            </w:r>
            <w:r w:rsidRPr="004C496B">
              <w:rPr>
                <w:sz w:val="16"/>
                <w:szCs w:val="16"/>
                <w:vertAlign w:val="superscript"/>
              </w:rPr>
              <w:t>3</w:t>
            </w:r>
            <w:r w:rsidRPr="004C496B">
              <w:rPr>
                <w:sz w:val="16"/>
                <w:szCs w:val="16"/>
              </w:rPr>
              <w:t>)</w:t>
            </w:r>
          </w:p>
        </w:tc>
        <w:tc>
          <w:tcPr>
            <w:tcW w:w="1294" w:type="dxa"/>
            <w:vAlign w:val="center"/>
          </w:tcPr>
          <w:p w14:paraId="66E9B524" w14:textId="77777777" w:rsidR="00C0480E" w:rsidRPr="004C496B" w:rsidRDefault="00C0480E" w:rsidP="00FA70D1">
            <w:pPr>
              <w:jc w:val="center"/>
              <w:rPr>
                <w:sz w:val="16"/>
                <w:szCs w:val="16"/>
              </w:rPr>
            </w:pPr>
            <w:r w:rsidRPr="004C496B">
              <w:rPr>
                <w:sz w:val="16"/>
                <w:szCs w:val="16"/>
              </w:rPr>
              <w:t>50</w:t>
            </w:r>
          </w:p>
        </w:tc>
        <w:tc>
          <w:tcPr>
            <w:tcW w:w="1273" w:type="dxa"/>
            <w:vAlign w:val="center"/>
          </w:tcPr>
          <w:p w14:paraId="2ED70CCE" w14:textId="77777777" w:rsidR="00C0480E" w:rsidRPr="004C496B" w:rsidRDefault="00C0480E" w:rsidP="00FA70D1">
            <w:pPr>
              <w:jc w:val="center"/>
              <w:rPr>
                <w:sz w:val="16"/>
                <w:szCs w:val="16"/>
              </w:rPr>
            </w:pPr>
            <w:r w:rsidRPr="004C496B">
              <w:rPr>
                <w:sz w:val="16"/>
                <w:szCs w:val="16"/>
              </w:rPr>
              <w:t>0.60</w:t>
            </w:r>
          </w:p>
        </w:tc>
        <w:tc>
          <w:tcPr>
            <w:tcW w:w="1498" w:type="dxa"/>
            <w:vAlign w:val="center"/>
          </w:tcPr>
          <w:p w14:paraId="0B1315CD" w14:textId="77777777" w:rsidR="00C0480E" w:rsidRPr="004C496B" w:rsidRDefault="00C0480E" w:rsidP="00FA70D1">
            <w:pPr>
              <w:jc w:val="center"/>
              <w:rPr>
                <w:sz w:val="16"/>
                <w:szCs w:val="16"/>
              </w:rPr>
            </w:pPr>
            <w:r w:rsidRPr="004C496B">
              <w:rPr>
                <w:sz w:val="16"/>
                <w:szCs w:val="16"/>
              </w:rPr>
              <w:t>1.0</w:t>
            </w:r>
          </w:p>
        </w:tc>
        <w:tc>
          <w:tcPr>
            <w:tcW w:w="752" w:type="dxa"/>
            <w:vAlign w:val="center"/>
          </w:tcPr>
          <w:p w14:paraId="76382094" w14:textId="77777777" w:rsidR="00C0480E" w:rsidRPr="004C496B" w:rsidRDefault="00C0480E" w:rsidP="00FA70D1">
            <w:pPr>
              <w:jc w:val="center"/>
              <w:rPr>
                <w:sz w:val="16"/>
                <w:szCs w:val="16"/>
              </w:rPr>
            </w:pPr>
            <w:r w:rsidRPr="004C496B">
              <w:rPr>
                <w:sz w:val="16"/>
                <w:szCs w:val="16"/>
              </w:rPr>
              <w:t>1.29</w:t>
            </w:r>
          </w:p>
        </w:tc>
        <w:tc>
          <w:tcPr>
            <w:tcW w:w="1710" w:type="dxa"/>
            <w:vAlign w:val="center"/>
          </w:tcPr>
          <w:p w14:paraId="6246B610" w14:textId="77777777" w:rsidR="00C0480E" w:rsidRPr="004C496B" w:rsidRDefault="00C0480E" w:rsidP="00FA70D1">
            <w:pPr>
              <w:jc w:val="center"/>
              <w:rPr>
                <w:sz w:val="16"/>
                <w:szCs w:val="16"/>
              </w:rPr>
            </w:pPr>
            <w:r w:rsidRPr="004C496B">
              <w:rPr>
                <w:sz w:val="16"/>
                <w:szCs w:val="16"/>
              </w:rPr>
              <w:t>-</w:t>
            </w:r>
          </w:p>
        </w:tc>
      </w:tr>
      <w:tr w:rsidR="00C0480E" w14:paraId="11C05B1E" w14:textId="77777777" w:rsidTr="004105F3">
        <w:tc>
          <w:tcPr>
            <w:tcW w:w="1572" w:type="dxa"/>
            <w:vAlign w:val="center"/>
          </w:tcPr>
          <w:p w14:paraId="7128F4E6" w14:textId="77777777" w:rsidR="004D3A7F" w:rsidRPr="004C496B" w:rsidRDefault="004D3A7F" w:rsidP="00FA70D1">
            <w:pPr>
              <w:jc w:val="center"/>
              <w:rPr>
                <w:sz w:val="16"/>
                <w:szCs w:val="16"/>
              </w:rPr>
            </w:pPr>
          </w:p>
          <w:p w14:paraId="15696908" w14:textId="19EE9724" w:rsidR="00C0480E" w:rsidRPr="004C496B" w:rsidRDefault="00C0480E" w:rsidP="00FA70D1">
            <w:pPr>
              <w:jc w:val="center"/>
              <w:rPr>
                <w:sz w:val="16"/>
                <w:szCs w:val="16"/>
              </w:rPr>
            </w:pPr>
            <w:r w:rsidRPr="004C496B">
              <w:rPr>
                <w:sz w:val="16"/>
                <w:szCs w:val="16"/>
              </w:rPr>
              <w:t>Seed bioreactor</w:t>
            </w:r>
          </w:p>
          <w:p w14:paraId="5FC66978" w14:textId="69D7C33A" w:rsidR="00FA70D1" w:rsidRPr="004C496B" w:rsidRDefault="00FA70D1" w:rsidP="00FA70D1">
            <w:pPr>
              <w:jc w:val="center"/>
              <w:rPr>
                <w:sz w:val="16"/>
                <w:szCs w:val="16"/>
              </w:rPr>
            </w:pPr>
          </w:p>
        </w:tc>
        <w:tc>
          <w:tcPr>
            <w:tcW w:w="1261" w:type="dxa"/>
            <w:vAlign w:val="center"/>
          </w:tcPr>
          <w:p w14:paraId="59C910C3" w14:textId="77777777" w:rsidR="00C0480E" w:rsidRPr="004C496B" w:rsidRDefault="00C0480E" w:rsidP="00FA70D1">
            <w:pPr>
              <w:jc w:val="center"/>
              <w:rPr>
                <w:sz w:val="16"/>
                <w:szCs w:val="16"/>
              </w:rPr>
            </w:pPr>
            <w:r w:rsidRPr="004C496B">
              <w:rPr>
                <w:sz w:val="16"/>
                <w:szCs w:val="16"/>
              </w:rPr>
              <w:t>Volume (m</w:t>
            </w:r>
            <w:r w:rsidRPr="004C496B">
              <w:rPr>
                <w:sz w:val="16"/>
                <w:szCs w:val="16"/>
                <w:vertAlign w:val="superscript"/>
              </w:rPr>
              <w:t>3</w:t>
            </w:r>
            <w:r w:rsidRPr="004C496B">
              <w:rPr>
                <w:sz w:val="16"/>
                <w:szCs w:val="16"/>
              </w:rPr>
              <w:t>)</w:t>
            </w:r>
          </w:p>
        </w:tc>
        <w:tc>
          <w:tcPr>
            <w:tcW w:w="1294" w:type="dxa"/>
            <w:vAlign w:val="center"/>
          </w:tcPr>
          <w:p w14:paraId="1194DF76" w14:textId="77777777" w:rsidR="00C0480E" w:rsidRPr="004C496B" w:rsidRDefault="00C0480E" w:rsidP="00FA70D1">
            <w:pPr>
              <w:jc w:val="center"/>
              <w:rPr>
                <w:sz w:val="16"/>
                <w:szCs w:val="16"/>
              </w:rPr>
            </w:pPr>
            <w:r w:rsidRPr="004C496B">
              <w:rPr>
                <w:sz w:val="16"/>
                <w:szCs w:val="16"/>
              </w:rPr>
              <w:t>50</w:t>
            </w:r>
          </w:p>
        </w:tc>
        <w:tc>
          <w:tcPr>
            <w:tcW w:w="1273" w:type="dxa"/>
            <w:vAlign w:val="center"/>
          </w:tcPr>
          <w:p w14:paraId="174D6472" w14:textId="77777777" w:rsidR="00C0480E" w:rsidRPr="004C496B" w:rsidRDefault="00C0480E" w:rsidP="00FA70D1">
            <w:pPr>
              <w:jc w:val="center"/>
              <w:rPr>
                <w:sz w:val="16"/>
                <w:szCs w:val="16"/>
              </w:rPr>
            </w:pPr>
            <w:r w:rsidRPr="004C496B">
              <w:rPr>
                <w:sz w:val="16"/>
                <w:szCs w:val="16"/>
              </w:rPr>
              <w:t>0.60</w:t>
            </w:r>
          </w:p>
        </w:tc>
        <w:tc>
          <w:tcPr>
            <w:tcW w:w="1498" w:type="dxa"/>
            <w:vAlign w:val="center"/>
          </w:tcPr>
          <w:p w14:paraId="0F133432" w14:textId="77777777" w:rsidR="00C0480E" w:rsidRPr="004C496B" w:rsidRDefault="00C0480E" w:rsidP="00FA70D1">
            <w:pPr>
              <w:jc w:val="center"/>
              <w:rPr>
                <w:sz w:val="16"/>
                <w:szCs w:val="16"/>
              </w:rPr>
            </w:pPr>
            <w:r w:rsidRPr="004C496B">
              <w:rPr>
                <w:sz w:val="16"/>
                <w:szCs w:val="16"/>
              </w:rPr>
              <w:t>1.0</w:t>
            </w:r>
          </w:p>
        </w:tc>
        <w:tc>
          <w:tcPr>
            <w:tcW w:w="752" w:type="dxa"/>
            <w:vAlign w:val="center"/>
          </w:tcPr>
          <w:p w14:paraId="6EC62047" w14:textId="77777777" w:rsidR="00C0480E" w:rsidRPr="004C496B" w:rsidRDefault="00C0480E" w:rsidP="00FA70D1">
            <w:pPr>
              <w:jc w:val="center"/>
              <w:rPr>
                <w:sz w:val="16"/>
                <w:szCs w:val="16"/>
              </w:rPr>
            </w:pPr>
            <w:r w:rsidRPr="004C496B">
              <w:rPr>
                <w:sz w:val="16"/>
                <w:szCs w:val="16"/>
              </w:rPr>
              <w:t>1.29</w:t>
            </w:r>
          </w:p>
        </w:tc>
        <w:tc>
          <w:tcPr>
            <w:tcW w:w="1710" w:type="dxa"/>
            <w:vAlign w:val="center"/>
          </w:tcPr>
          <w:p w14:paraId="41D133E3" w14:textId="77777777" w:rsidR="00C0480E" w:rsidRPr="004C496B" w:rsidRDefault="00C0480E" w:rsidP="00FA70D1">
            <w:pPr>
              <w:jc w:val="center"/>
              <w:rPr>
                <w:sz w:val="16"/>
                <w:szCs w:val="16"/>
              </w:rPr>
            </w:pPr>
            <w:r w:rsidRPr="004C496B">
              <w:rPr>
                <w:sz w:val="16"/>
                <w:szCs w:val="16"/>
              </w:rPr>
              <w:t>-</w:t>
            </w:r>
          </w:p>
        </w:tc>
      </w:tr>
      <w:tr w:rsidR="00C0480E" w14:paraId="264835FA" w14:textId="77777777" w:rsidTr="004105F3">
        <w:tc>
          <w:tcPr>
            <w:tcW w:w="1572" w:type="dxa"/>
            <w:vAlign w:val="center"/>
          </w:tcPr>
          <w:p w14:paraId="28B10F66" w14:textId="77777777" w:rsidR="004D3A7F" w:rsidRPr="004C496B" w:rsidRDefault="004D3A7F" w:rsidP="00FA70D1">
            <w:pPr>
              <w:jc w:val="center"/>
              <w:rPr>
                <w:sz w:val="16"/>
                <w:szCs w:val="16"/>
              </w:rPr>
            </w:pPr>
          </w:p>
          <w:p w14:paraId="78D3BD6D" w14:textId="4B481DEE" w:rsidR="00C0480E" w:rsidRPr="004C496B" w:rsidRDefault="00C0480E" w:rsidP="00FA70D1">
            <w:pPr>
              <w:jc w:val="center"/>
              <w:rPr>
                <w:sz w:val="16"/>
                <w:szCs w:val="16"/>
              </w:rPr>
            </w:pPr>
            <w:r w:rsidRPr="004C496B">
              <w:rPr>
                <w:sz w:val="16"/>
                <w:szCs w:val="16"/>
              </w:rPr>
              <w:t>Bioreactors</w:t>
            </w:r>
          </w:p>
          <w:p w14:paraId="1B744499" w14:textId="07EF0D09" w:rsidR="00FA70D1" w:rsidRPr="004C496B" w:rsidRDefault="00FA70D1" w:rsidP="00FA70D1">
            <w:pPr>
              <w:jc w:val="center"/>
              <w:rPr>
                <w:sz w:val="16"/>
                <w:szCs w:val="16"/>
              </w:rPr>
            </w:pPr>
          </w:p>
        </w:tc>
        <w:tc>
          <w:tcPr>
            <w:tcW w:w="1261" w:type="dxa"/>
            <w:vAlign w:val="center"/>
          </w:tcPr>
          <w:p w14:paraId="56786BFC" w14:textId="77777777" w:rsidR="00C0480E" w:rsidRPr="004C496B" w:rsidRDefault="00C0480E" w:rsidP="00FA70D1">
            <w:pPr>
              <w:jc w:val="center"/>
              <w:rPr>
                <w:sz w:val="16"/>
                <w:szCs w:val="16"/>
              </w:rPr>
            </w:pPr>
            <w:r w:rsidRPr="004C496B">
              <w:rPr>
                <w:sz w:val="16"/>
                <w:szCs w:val="16"/>
              </w:rPr>
              <w:t>Volume (m</w:t>
            </w:r>
            <w:r w:rsidRPr="004C496B">
              <w:rPr>
                <w:sz w:val="16"/>
                <w:szCs w:val="16"/>
                <w:vertAlign w:val="superscript"/>
              </w:rPr>
              <w:t>3</w:t>
            </w:r>
            <w:r w:rsidRPr="004C496B">
              <w:rPr>
                <w:sz w:val="16"/>
                <w:szCs w:val="16"/>
              </w:rPr>
              <w:t>)</w:t>
            </w:r>
          </w:p>
        </w:tc>
        <w:tc>
          <w:tcPr>
            <w:tcW w:w="1294" w:type="dxa"/>
            <w:vAlign w:val="center"/>
          </w:tcPr>
          <w:p w14:paraId="64D38A8C" w14:textId="77777777" w:rsidR="00C0480E" w:rsidRPr="004C496B" w:rsidRDefault="00C0480E" w:rsidP="00FA70D1">
            <w:pPr>
              <w:jc w:val="center"/>
              <w:rPr>
                <w:sz w:val="16"/>
                <w:szCs w:val="16"/>
              </w:rPr>
            </w:pPr>
            <w:r w:rsidRPr="004C496B">
              <w:rPr>
                <w:sz w:val="16"/>
                <w:szCs w:val="16"/>
              </w:rPr>
              <w:t>50</w:t>
            </w:r>
          </w:p>
        </w:tc>
        <w:tc>
          <w:tcPr>
            <w:tcW w:w="1273" w:type="dxa"/>
            <w:vAlign w:val="center"/>
          </w:tcPr>
          <w:p w14:paraId="2276FB32" w14:textId="77777777" w:rsidR="00C0480E" w:rsidRPr="004C496B" w:rsidRDefault="00C0480E" w:rsidP="00FA70D1">
            <w:pPr>
              <w:jc w:val="center"/>
              <w:rPr>
                <w:sz w:val="16"/>
                <w:szCs w:val="16"/>
              </w:rPr>
            </w:pPr>
            <w:r w:rsidRPr="004C496B">
              <w:rPr>
                <w:sz w:val="16"/>
                <w:szCs w:val="16"/>
              </w:rPr>
              <w:t>0.60</w:t>
            </w:r>
          </w:p>
        </w:tc>
        <w:tc>
          <w:tcPr>
            <w:tcW w:w="1498" w:type="dxa"/>
            <w:vAlign w:val="center"/>
          </w:tcPr>
          <w:p w14:paraId="498F7AF0" w14:textId="77777777" w:rsidR="00C0480E" w:rsidRPr="004C496B" w:rsidRDefault="00C0480E" w:rsidP="00FA70D1">
            <w:pPr>
              <w:jc w:val="center"/>
              <w:rPr>
                <w:sz w:val="16"/>
                <w:szCs w:val="16"/>
              </w:rPr>
            </w:pPr>
            <w:r w:rsidRPr="004C496B">
              <w:rPr>
                <w:sz w:val="16"/>
                <w:szCs w:val="16"/>
              </w:rPr>
              <w:t>1.0</w:t>
            </w:r>
          </w:p>
        </w:tc>
        <w:tc>
          <w:tcPr>
            <w:tcW w:w="752" w:type="dxa"/>
            <w:vAlign w:val="center"/>
          </w:tcPr>
          <w:p w14:paraId="206C37DC" w14:textId="77777777" w:rsidR="00C0480E" w:rsidRPr="004C496B" w:rsidRDefault="00C0480E" w:rsidP="00FA70D1">
            <w:pPr>
              <w:jc w:val="center"/>
              <w:rPr>
                <w:sz w:val="16"/>
                <w:szCs w:val="16"/>
              </w:rPr>
            </w:pPr>
            <w:r w:rsidRPr="004C496B">
              <w:rPr>
                <w:sz w:val="16"/>
                <w:szCs w:val="16"/>
              </w:rPr>
              <w:t>1.29</w:t>
            </w:r>
          </w:p>
        </w:tc>
        <w:tc>
          <w:tcPr>
            <w:tcW w:w="1710" w:type="dxa"/>
            <w:vAlign w:val="center"/>
          </w:tcPr>
          <w:p w14:paraId="72A7B142" w14:textId="77777777" w:rsidR="00C0480E" w:rsidRPr="004C496B" w:rsidRDefault="00C0480E" w:rsidP="00FA70D1">
            <w:pPr>
              <w:jc w:val="center"/>
              <w:rPr>
                <w:sz w:val="16"/>
                <w:szCs w:val="16"/>
              </w:rPr>
            </w:pPr>
            <w:r w:rsidRPr="004C496B">
              <w:rPr>
                <w:sz w:val="16"/>
                <w:szCs w:val="16"/>
              </w:rPr>
              <w:t>+</w:t>
            </w:r>
          </w:p>
        </w:tc>
      </w:tr>
      <w:tr w:rsidR="00C0480E" w14:paraId="095BAC5D" w14:textId="77777777" w:rsidTr="004105F3">
        <w:tc>
          <w:tcPr>
            <w:tcW w:w="1572" w:type="dxa"/>
            <w:tcBorders>
              <w:bottom w:val="thinThickMediumGap" w:sz="24" w:space="0" w:color="auto"/>
            </w:tcBorders>
            <w:vAlign w:val="center"/>
          </w:tcPr>
          <w:p w14:paraId="7CD06C44" w14:textId="77777777" w:rsidR="004D3A7F" w:rsidRPr="004C496B" w:rsidRDefault="004D3A7F" w:rsidP="00FA70D1">
            <w:pPr>
              <w:jc w:val="center"/>
              <w:rPr>
                <w:sz w:val="16"/>
                <w:szCs w:val="16"/>
              </w:rPr>
            </w:pPr>
          </w:p>
          <w:p w14:paraId="56F1B3E4" w14:textId="77777777" w:rsidR="00C0480E" w:rsidRPr="004C496B" w:rsidRDefault="00C0480E" w:rsidP="00FA70D1">
            <w:pPr>
              <w:jc w:val="center"/>
              <w:rPr>
                <w:sz w:val="16"/>
                <w:szCs w:val="16"/>
              </w:rPr>
            </w:pPr>
            <w:r w:rsidRPr="004C496B">
              <w:rPr>
                <w:sz w:val="16"/>
                <w:szCs w:val="16"/>
              </w:rPr>
              <w:t>Positive displacement pump</w:t>
            </w:r>
          </w:p>
          <w:p w14:paraId="3B4B7B2E" w14:textId="62D66BC8" w:rsidR="004D3A7F" w:rsidRPr="004C496B" w:rsidRDefault="004D3A7F" w:rsidP="00FA70D1">
            <w:pPr>
              <w:jc w:val="center"/>
              <w:rPr>
                <w:sz w:val="16"/>
                <w:szCs w:val="16"/>
              </w:rPr>
            </w:pPr>
          </w:p>
        </w:tc>
        <w:tc>
          <w:tcPr>
            <w:tcW w:w="1261" w:type="dxa"/>
            <w:tcBorders>
              <w:bottom w:val="thinThickMediumGap" w:sz="24" w:space="0" w:color="auto"/>
            </w:tcBorders>
            <w:vAlign w:val="center"/>
          </w:tcPr>
          <w:p w14:paraId="59C178DD" w14:textId="77777777" w:rsidR="00C0480E" w:rsidRPr="004C496B" w:rsidRDefault="00C0480E" w:rsidP="00FA70D1">
            <w:pPr>
              <w:jc w:val="center"/>
              <w:rPr>
                <w:sz w:val="16"/>
                <w:szCs w:val="16"/>
              </w:rPr>
            </w:pPr>
            <w:r w:rsidRPr="004C496B">
              <w:rPr>
                <w:sz w:val="16"/>
                <w:szCs w:val="16"/>
              </w:rPr>
              <w:t>Power (kW)</w:t>
            </w:r>
          </w:p>
        </w:tc>
        <w:tc>
          <w:tcPr>
            <w:tcW w:w="1294" w:type="dxa"/>
            <w:tcBorders>
              <w:bottom w:val="thinThickMediumGap" w:sz="24" w:space="0" w:color="auto"/>
            </w:tcBorders>
            <w:vAlign w:val="center"/>
          </w:tcPr>
          <w:p w14:paraId="6E46985D" w14:textId="77777777" w:rsidR="00C0480E" w:rsidRPr="004C496B" w:rsidRDefault="00C0480E" w:rsidP="00FA70D1">
            <w:pPr>
              <w:jc w:val="center"/>
              <w:rPr>
                <w:sz w:val="16"/>
                <w:szCs w:val="16"/>
              </w:rPr>
            </w:pPr>
            <w:r w:rsidRPr="004C496B">
              <w:rPr>
                <w:sz w:val="16"/>
                <w:szCs w:val="16"/>
              </w:rPr>
              <w:t>5</w:t>
            </w:r>
          </w:p>
        </w:tc>
        <w:tc>
          <w:tcPr>
            <w:tcW w:w="1273" w:type="dxa"/>
            <w:tcBorders>
              <w:bottom w:val="thinThickMediumGap" w:sz="24" w:space="0" w:color="auto"/>
            </w:tcBorders>
            <w:vAlign w:val="center"/>
          </w:tcPr>
          <w:p w14:paraId="25501F13" w14:textId="77777777" w:rsidR="00C0480E" w:rsidRPr="004C496B" w:rsidRDefault="00C0480E" w:rsidP="00FA70D1">
            <w:pPr>
              <w:jc w:val="center"/>
              <w:rPr>
                <w:sz w:val="16"/>
                <w:szCs w:val="16"/>
              </w:rPr>
            </w:pPr>
            <w:r w:rsidRPr="004C496B">
              <w:rPr>
                <w:sz w:val="16"/>
                <w:szCs w:val="16"/>
              </w:rPr>
              <w:t>0.60</w:t>
            </w:r>
          </w:p>
        </w:tc>
        <w:tc>
          <w:tcPr>
            <w:tcW w:w="1498" w:type="dxa"/>
            <w:tcBorders>
              <w:bottom w:val="thinThickMediumGap" w:sz="24" w:space="0" w:color="auto"/>
            </w:tcBorders>
            <w:vAlign w:val="center"/>
          </w:tcPr>
          <w:p w14:paraId="53518287" w14:textId="118F22AC" w:rsidR="00C0480E" w:rsidRPr="004C496B" w:rsidRDefault="00C0480E" w:rsidP="004D3A7F">
            <w:pPr>
              <w:jc w:val="center"/>
              <w:rPr>
                <w:sz w:val="16"/>
                <w:szCs w:val="16"/>
              </w:rPr>
            </w:pPr>
            <w:r w:rsidRPr="004C496B">
              <w:rPr>
                <w:sz w:val="16"/>
                <w:szCs w:val="16"/>
              </w:rPr>
              <w:t>0.1</w:t>
            </w:r>
          </w:p>
        </w:tc>
        <w:tc>
          <w:tcPr>
            <w:tcW w:w="752" w:type="dxa"/>
            <w:tcBorders>
              <w:bottom w:val="thinThickMediumGap" w:sz="24" w:space="0" w:color="auto"/>
            </w:tcBorders>
            <w:vAlign w:val="center"/>
          </w:tcPr>
          <w:p w14:paraId="79096369" w14:textId="77777777" w:rsidR="00C0480E" w:rsidRPr="004C496B" w:rsidRDefault="00C0480E" w:rsidP="00FA70D1">
            <w:pPr>
              <w:jc w:val="center"/>
              <w:rPr>
                <w:sz w:val="16"/>
                <w:szCs w:val="16"/>
              </w:rPr>
            </w:pPr>
            <w:r w:rsidRPr="004C496B">
              <w:rPr>
                <w:sz w:val="16"/>
                <w:szCs w:val="16"/>
              </w:rPr>
              <w:t>1.42</w:t>
            </w:r>
          </w:p>
        </w:tc>
        <w:tc>
          <w:tcPr>
            <w:tcW w:w="1710" w:type="dxa"/>
            <w:tcBorders>
              <w:bottom w:val="thinThickMediumGap" w:sz="24" w:space="0" w:color="auto"/>
            </w:tcBorders>
            <w:vAlign w:val="center"/>
          </w:tcPr>
          <w:p w14:paraId="7837A256" w14:textId="77777777" w:rsidR="00C0480E" w:rsidRPr="004C496B" w:rsidRDefault="00C0480E" w:rsidP="00FA70D1">
            <w:pPr>
              <w:jc w:val="center"/>
              <w:rPr>
                <w:sz w:val="16"/>
                <w:szCs w:val="16"/>
              </w:rPr>
            </w:pPr>
            <w:r w:rsidRPr="004C496B">
              <w:rPr>
                <w:sz w:val="16"/>
                <w:szCs w:val="16"/>
              </w:rPr>
              <w:t>-</w:t>
            </w:r>
          </w:p>
        </w:tc>
      </w:tr>
    </w:tbl>
    <w:p w14:paraId="47C7EA61" w14:textId="77777777" w:rsidR="00C0480E" w:rsidRDefault="00C0480E" w:rsidP="00477182">
      <w:pPr>
        <w:pStyle w:val="SMcaption"/>
      </w:pPr>
    </w:p>
    <w:p w14:paraId="16966F07" w14:textId="28225BBF" w:rsidR="009A5287" w:rsidRDefault="00045FAE" w:rsidP="00477182">
      <w:pPr>
        <w:pStyle w:val="SMcaption"/>
      </w:pPr>
      <w:r w:rsidRPr="00045FAE">
        <w:t xml:space="preserve">Potential </w:t>
      </w:r>
      <w:r>
        <w:t>i</w:t>
      </w:r>
      <w:r w:rsidRPr="00045FAE">
        <w:t xml:space="preserve">ndustrial </w:t>
      </w:r>
      <w:r w:rsidR="0017247B">
        <w:t>s</w:t>
      </w:r>
      <w:r w:rsidRPr="00045FAE">
        <w:t xml:space="preserve">cale </w:t>
      </w:r>
      <w:r w:rsidR="0017247B">
        <w:t>e</w:t>
      </w:r>
      <w:r w:rsidRPr="00045FAE">
        <w:t xml:space="preserve">quipment for ACBM </w:t>
      </w:r>
      <w:r w:rsidR="0017247B">
        <w:t>p</w:t>
      </w:r>
      <w:r w:rsidRPr="00045FAE">
        <w:t>roduction</w:t>
      </w:r>
      <w:r w:rsidR="009B54C8">
        <w:t xml:space="preserve">. Created using information from </w:t>
      </w:r>
      <w:r w:rsidR="009B54C8" w:rsidRPr="009B54C8">
        <w:rPr>
          <w:i/>
          <w:iCs/>
        </w:rPr>
        <w:t>Food Plant Economics</w:t>
      </w:r>
      <w:r w:rsidR="009B54C8">
        <w:t xml:space="preserve"> and CEPI</w:t>
      </w:r>
      <w:r w:rsidR="00353D86">
        <w:t xml:space="preserve"> </w:t>
      </w:r>
      <w:r w:rsidR="00F971A9">
        <w:fldChar w:fldCharType="begin" w:fldLock="1"/>
      </w:r>
      <w:r w:rsidR="001A7555">
        <w:instrText>ADDIN CSL_CITATION {"citationItems":[{"id":"ITEM-1","itemData":{"abstract":"Chemical engineering plant cost index may 19","author":[{"dropping-particle":"","family":"Chemical engineering","given":"","non-dropping-particle":"","parse-names":false,"suffix":""}],"container-title":"Chemical Engineering","id":"ITEM-1","issue":"9","issued":{"date-parts":[["2019"]]},"page":"72-73","title":"Economic Indicators","type":"article-journal","volume":"126"},"uris":["http://www.mendeley.com/documents/?uuid=cc48e15d-bc62-3171-854a-5a4532b5746a"]},{"id":"ITEM-2","itemData":{"author":[{"dropping-particle":"","family":"Chemical engineering","given":"","non-dropping-particle":"","parse-names":false,"suffix":""}],"container-title":"Chemical engineering","id":"ITEM-2","issued":{"date-parts":[["2005"]]},"page":"100","title":"Economic indicators","type":"article-journal","volume":"09"},"uris":["http://www.mendeley.com/documents/?uuid=705c57a1-20ca-4944-b866-4e18d6b12b63"]},{"id":"ITEM-3","itemData":{"author":[{"dropping-particle":"","family":"Maroulis","given":"Zacharias B.","non-dropping-particle":"","parse-names":false,"suffix":""},{"dropping-particle":"","family":"Saravacos","given":"George D.","non-dropping-particle":"","parse-names":false,"suffix":""}],"chapter-number":"6","container-title":"Food Plant Economics","edition":"1","id":"ITEM-3","issued":{"date-parts":[["2007"]]},"page":"135-174","publisher-place":"Boca Raton","title":"Operating Cost of Food Plants","type":"chapter"},"uris":["http://www.mendeley.com/documents/?uuid=c2f34ad7-0116-46f8-9489-1460830c76b3"]}],"mendeley":{"formattedCitation":"&lt;sup&gt;4,5,18&lt;/sup&gt;","plainTextFormattedCitation":"4,5,18","previouslyFormattedCitation":"&lt;sup&gt;4,5,18&lt;/sup&gt;"},"properties":{"noteIndex":0},"schema":"https://github.com/citation-style-language/schema/raw/master/csl-citation.json"}</w:instrText>
      </w:r>
      <w:r w:rsidR="00F971A9">
        <w:fldChar w:fldCharType="separate"/>
      </w:r>
      <w:r w:rsidR="00F971A9" w:rsidRPr="00F971A9">
        <w:rPr>
          <w:noProof/>
          <w:vertAlign w:val="superscript"/>
        </w:rPr>
        <w:t>4,5,18</w:t>
      </w:r>
      <w:r w:rsidR="00F971A9">
        <w:fldChar w:fldCharType="end"/>
      </w:r>
      <w:r w:rsidR="009B54C8">
        <w:t xml:space="preserve">. </w:t>
      </w:r>
      <w:r w:rsidR="003D3178">
        <w:t xml:space="preserve"> </w:t>
      </w:r>
      <w:r>
        <w:t xml:space="preserve"> </w:t>
      </w:r>
    </w:p>
    <w:p w14:paraId="4BECD8F4" w14:textId="584BE3AD" w:rsidR="00F971A9" w:rsidRDefault="00F971A9" w:rsidP="00477182">
      <w:pPr>
        <w:pStyle w:val="SMcaption"/>
      </w:pPr>
    </w:p>
    <w:p w14:paraId="726A5849" w14:textId="77777777" w:rsidR="00F971A9" w:rsidRDefault="00F971A9" w:rsidP="00477182">
      <w:pPr>
        <w:pStyle w:val="SMcaption"/>
      </w:pPr>
    </w:p>
    <w:p w14:paraId="796A3ADF" w14:textId="7E19F60E" w:rsidR="00FE700E" w:rsidRDefault="00D26B90" w:rsidP="00F02116">
      <w:r>
        <w:br w:type="page"/>
      </w:r>
    </w:p>
    <w:p w14:paraId="1FF9A71A" w14:textId="6DBCBAA6" w:rsidR="0017247B" w:rsidRDefault="00015F74" w:rsidP="00B9440A">
      <w:pPr>
        <w:pStyle w:val="SMHeading"/>
      </w:pPr>
      <w:r>
        <w:lastRenderedPageBreak/>
        <w:t>Table S</w:t>
      </w:r>
      <w:r w:rsidR="004C496B">
        <w:t>3</w:t>
      </w:r>
      <w:r>
        <w:t>.</w:t>
      </w:r>
      <w:r w:rsidR="004370CD">
        <w:t xml:space="preserve"> Annual United States </w:t>
      </w:r>
      <w:r w:rsidR="00C91B0D">
        <w:t xml:space="preserve">national </w:t>
      </w:r>
      <w:r w:rsidR="004370CD">
        <w:t>industrial grid electricity costs 1999-2019</w:t>
      </w:r>
    </w:p>
    <w:p w14:paraId="4DE7D136" w14:textId="77777777" w:rsidR="00756842" w:rsidRDefault="00756842" w:rsidP="00B9440A">
      <w:pPr>
        <w:pStyle w:val="SMHead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165"/>
        <w:gridCol w:w="1800"/>
      </w:tblGrid>
      <w:tr w:rsidR="00F31074" w:rsidRPr="004C496B" w14:paraId="0BAEDC2D" w14:textId="77777777" w:rsidTr="004172D8">
        <w:trPr>
          <w:jc w:val="center"/>
        </w:trPr>
        <w:tc>
          <w:tcPr>
            <w:tcW w:w="805" w:type="dxa"/>
            <w:tcBorders>
              <w:bottom w:val="double" w:sz="4" w:space="0" w:color="auto"/>
            </w:tcBorders>
            <w:vAlign w:val="bottom"/>
          </w:tcPr>
          <w:p w14:paraId="4344487B" w14:textId="5C444493" w:rsidR="00F31074" w:rsidRPr="004C496B" w:rsidRDefault="00F31074" w:rsidP="0074521D">
            <w:pPr>
              <w:jc w:val="center"/>
              <w:rPr>
                <w:b/>
                <w:bCs/>
                <w:sz w:val="16"/>
                <w:szCs w:val="16"/>
              </w:rPr>
            </w:pPr>
            <w:r w:rsidRPr="004C496B">
              <w:rPr>
                <w:b/>
                <w:bCs/>
                <w:sz w:val="16"/>
                <w:szCs w:val="16"/>
              </w:rPr>
              <w:t>Year</w:t>
            </w:r>
          </w:p>
        </w:tc>
        <w:tc>
          <w:tcPr>
            <w:tcW w:w="2165" w:type="dxa"/>
            <w:tcBorders>
              <w:bottom w:val="double" w:sz="4" w:space="0" w:color="auto"/>
            </w:tcBorders>
            <w:vAlign w:val="bottom"/>
          </w:tcPr>
          <w:p w14:paraId="2D9D8248" w14:textId="7C654694" w:rsidR="00F31074" w:rsidRPr="004C496B" w:rsidRDefault="00F31074" w:rsidP="0074521D">
            <w:pPr>
              <w:jc w:val="center"/>
              <w:rPr>
                <w:b/>
                <w:bCs/>
                <w:sz w:val="16"/>
                <w:szCs w:val="16"/>
              </w:rPr>
            </w:pPr>
            <w:r w:rsidRPr="004C496B">
              <w:rPr>
                <w:b/>
                <w:bCs/>
                <w:sz w:val="16"/>
                <w:szCs w:val="16"/>
              </w:rPr>
              <w:t xml:space="preserve">Average nominal consumer cost per year (cents </w:t>
            </w:r>
            <w:r w:rsidR="00751142" w:rsidRPr="004C496B">
              <w:rPr>
                <w:b/>
                <w:bCs/>
                <w:sz w:val="16"/>
                <w:szCs w:val="16"/>
              </w:rPr>
              <w:t>kWh</w:t>
            </w:r>
            <w:r w:rsidR="00751142" w:rsidRPr="004C496B">
              <w:rPr>
                <w:b/>
                <w:bCs/>
                <w:sz w:val="16"/>
                <w:szCs w:val="16"/>
                <w:vertAlign w:val="superscript"/>
              </w:rPr>
              <w:t>-1</w:t>
            </w:r>
            <w:r w:rsidR="00751142" w:rsidRPr="004C496B">
              <w:rPr>
                <w:b/>
                <w:bCs/>
                <w:sz w:val="16"/>
                <w:szCs w:val="16"/>
              </w:rPr>
              <w:t>)</w:t>
            </w:r>
          </w:p>
        </w:tc>
        <w:tc>
          <w:tcPr>
            <w:tcW w:w="1800" w:type="dxa"/>
            <w:tcBorders>
              <w:bottom w:val="double" w:sz="4" w:space="0" w:color="auto"/>
            </w:tcBorders>
            <w:vAlign w:val="bottom"/>
          </w:tcPr>
          <w:p w14:paraId="0E9BD7B4" w14:textId="72CF0294" w:rsidR="00F31074" w:rsidRPr="004C496B" w:rsidRDefault="00F31074" w:rsidP="0074521D">
            <w:pPr>
              <w:jc w:val="center"/>
              <w:rPr>
                <w:b/>
                <w:bCs/>
                <w:sz w:val="16"/>
                <w:szCs w:val="16"/>
              </w:rPr>
            </w:pPr>
            <w:r w:rsidRPr="004C496B">
              <w:rPr>
                <w:b/>
                <w:bCs/>
                <w:sz w:val="16"/>
                <w:szCs w:val="16"/>
              </w:rPr>
              <w:t>Inflation adjusted cost (cents k</w:t>
            </w:r>
            <w:r w:rsidR="00751142" w:rsidRPr="004C496B">
              <w:rPr>
                <w:b/>
                <w:bCs/>
                <w:sz w:val="16"/>
                <w:szCs w:val="16"/>
              </w:rPr>
              <w:t>Wh</w:t>
            </w:r>
            <w:r w:rsidR="00751142" w:rsidRPr="004C496B">
              <w:rPr>
                <w:b/>
                <w:bCs/>
                <w:sz w:val="16"/>
                <w:szCs w:val="16"/>
                <w:vertAlign w:val="superscript"/>
              </w:rPr>
              <w:t>-1</w:t>
            </w:r>
            <w:r w:rsidRPr="004C496B">
              <w:rPr>
                <w:b/>
                <w:bCs/>
                <w:sz w:val="16"/>
                <w:szCs w:val="16"/>
              </w:rPr>
              <w:t>)</w:t>
            </w:r>
          </w:p>
        </w:tc>
      </w:tr>
      <w:tr w:rsidR="00F31074" w:rsidRPr="004C496B" w14:paraId="3B73C9F0" w14:textId="77777777" w:rsidTr="004172D8">
        <w:trPr>
          <w:jc w:val="center"/>
        </w:trPr>
        <w:tc>
          <w:tcPr>
            <w:tcW w:w="805" w:type="dxa"/>
            <w:tcBorders>
              <w:top w:val="double" w:sz="4" w:space="0" w:color="auto"/>
            </w:tcBorders>
          </w:tcPr>
          <w:p w14:paraId="4E415E46" w14:textId="77777777" w:rsidR="00F31074" w:rsidRPr="004C496B" w:rsidRDefault="00F31074" w:rsidP="00037A33">
            <w:pPr>
              <w:rPr>
                <w:sz w:val="16"/>
                <w:szCs w:val="16"/>
              </w:rPr>
            </w:pPr>
            <w:r w:rsidRPr="004C496B">
              <w:rPr>
                <w:sz w:val="16"/>
                <w:szCs w:val="16"/>
              </w:rPr>
              <w:t>1999</w:t>
            </w:r>
          </w:p>
        </w:tc>
        <w:tc>
          <w:tcPr>
            <w:tcW w:w="2165" w:type="dxa"/>
            <w:tcBorders>
              <w:top w:val="double" w:sz="4" w:space="0" w:color="auto"/>
            </w:tcBorders>
            <w:vAlign w:val="center"/>
          </w:tcPr>
          <w:p w14:paraId="3CCA788C" w14:textId="77777777" w:rsidR="00F31074" w:rsidRPr="004C496B" w:rsidRDefault="00F31074" w:rsidP="0074521D">
            <w:pPr>
              <w:jc w:val="center"/>
              <w:rPr>
                <w:sz w:val="16"/>
                <w:szCs w:val="16"/>
              </w:rPr>
            </w:pPr>
            <w:r w:rsidRPr="004C496B">
              <w:rPr>
                <w:sz w:val="16"/>
                <w:szCs w:val="16"/>
              </w:rPr>
              <w:t>4.42</w:t>
            </w:r>
          </w:p>
        </w:tc>
        <w:tc>
          <w:tcPr>
            <w:tcW w:w="1800" w:type="dxa"/>
            <w:tcBorders>
              <w:top w:val="double" w:sz="4" w:space="0" w:color="auto"/>
            </w:tcBorders>
            <w:vAlign w:val="center"/>
          </w:tcPr>
          <w:p w14:paraId="3E7F79E3" w14:textId="77777777" w:rsidR="00F31074" w:rsidRPr="004C496B" w:rsidRDefault="00F31074" w:rsidP="0074521D">
            <w:pPr>
              <w:jc w:val="center"/>
              <w:rPr>
                <w:sz w:val="16"/>
                <w:szCs w:val="16"/>
              </w:rPr>
            </w:pPr>
            <w:r w:rsidRPr="004C496B">
              <w:rPr>
                <w:sz w:val="16"/>
                <w:szCs w:val="16"/>
              </w:rPr>
              <w:t>6.77</w:t>
            </w:r>
          </w:p>
        </w:tc>
      </w:tr>
      <w:tr w:rsidR="00F31074" w:rsidRPr="004C496B" w14:paraId="681F0A40" w14:textId="77777777" w:rsidTr="004172D8">
        <w:trPr>
          <w:jc w:val="center"/>
        </w:trPr>
        <w:tc>
          <w:tcPr>
            <w:tcW w:w="805" w:type="dxa"/>
          </w:tcPr>
          <w:p w14:paraId="6416D92C" w14:textId="77777777" w:rsidR="00F31074" w:rsidRPr="004C496B" w:rsidRDefault="00F31074" w:rsidP="00037A33">
            <w:pPr>
              <w:rPr>
                <w:sz w:val="16"/>
                <w:szCs w:val="16"/>
              </w:rPr>
            </w:pPr>
            <w:r w:rsidRPr="004C496B">
              <w:rPr>
                <w:sz w:val="16"/>
                <w:szCs w:val="16"/>
              </w:rPr>
              <w:t>2000</w:t>
            </w:r>
          </w:p>
        </w:tc>
        <w:tc>
          <w:tcPr>
            <w:tcW w:w="2165" w:type="dxa"/>
            <w:vAlign w:val="center"/>
          </w:tcPr>
          <w:p w14:paraId="5B9656C8" w14:textId="77777777" w:rsidR="00F31074" w:rsidRPr="004C496B" w:rsidRDefault="00F31074" w:rsidP="0074521D">
            <w:pPr>
              <w:jc w:val="center"/>
              <w:rPr>
                <w:sz w:val="16"/>
                <w:szCs w:val="16"/>
              </w:rPr>
            </w:pPr>
            <w:r w:rsidRPr="004C496B">
              <w:rPr>
                <w:sz w:val="16"/>
                <w:szCs w:val="16"/>
              </w:rPr>
              <w:t>4.63</w:t>
            </w:r>
          </w:p>
        </w:tc>
        <w:tc>
          <w:tcPr>
            <w:tcW w:w="1800" w:type="dxa"/>
            <w:vAlign w:val="center"/>
          </w:tcPr>
          <w:p w14:paraId="318C22C7" w14:textId="77777777" w:rsidR="00F31074" w:rsidRPr="004C496B" w:rsidRDefault="00F31074" w:rsidP="0074521D">
            <w:pPr>
              <w:jc w:val="center"/>
              <w:rPr>
                <w:sz w:val="16"/>
                <w:szCs w:val="16"/>
              </w:rPr>
            </w:pPr>
            <w:r w:rsidRPr="004C496B">
              <w:rPr>
                <w:sz w:val="16"/>
                <w:szCs w:val="16"/>
              </w:rPr>
              <w:t>6.9</w:t>
            </w:r>
          </w:p>
        </w:tc>
      </w:tr>
      <w:tr w:rsidR="00F31074" w:rsidRPr="004C496B" w14:paraId="0EEE43D4" w14:textId="77777777" w:rsidTr="004172D8">
        <w:trPr>
          <w:jc w:val="center"/>
        </w:trPr>
        <w:tc>
          <w:tcPr>
            <w:tcW w:w="805" w:type="dxa"/>
          </w:tcPr>
          <w:p w14:paraId="09D930EA" w14:textId="77777777" w:rsidR="00F31074" w:rsidRPr="004C496B" w:rsidRDefault="00F31074" w:rsidP="00037A33">
            <w:pPr>
              <w:rPr>
                <w:sz w:val="16"/>
                <w:szCs w:val="16"/>
              </w:rPr>
            </w:pPr>
            <w:r w:rsidRPr="004C496B">
              <w:rPr>
                <w:sz w:val="16"/>
                <w:szCs w:val="16"/>
              </w:rPr>
              <w:t>2001</w:t>
            </w:r>
          </w:p>
        </w:tc>
        <w:tc>
          <w:tcPr>
            <w:tcW w:w="2165" w:type="dxa"/>
            <w:vAlign w:val="center"/>
          </w:tcPr>
          <w:p w14:paraId="6C36378E" w14:textId="77777777" w:rsidR="00F31074" w:rsidRPr="004C496B" w:rsidRDefault="00F31074" w:rsidP="0074521D">
            <w:pPr>
              <w:jc w:val="center"/>
              <w:rPr>
                <w:sz w:val="16"/>
                <w:szCs w:val="16"/>
              </w:rPr>
            </w:pPr>
            <w:r w:rsidRPr="004C496B">
              <w:rPr>
                <w:sz w:val="16"/>
                <w:szCs w:val="16"/>
              </w:rPr>
              <w:t>5.04</w:t>
            </w:r>
          </w:p>
        </w:tc>
        <w:tc>
          <w:tcPr>
            <w:tcW w:w="1800" w:type="dxa"/>
            <w:vAlign w:val="center"/>
          </w:tcPr>
          <w:p w14:paraId="76FE256A" w14:textId="77777777" w:rsidR="00F31074" w:rsidRPr="004C496B" w:rsidRDefault="00F31074" w:rsidP="0074521D">
            <w:pPr>
              <w:jc w:val="center"/>
              <w:rPr>
                <w:sz w:val="16"/>
                <w:szCs w:val="16"/>
              </w:rPr>
            </w:pPr>
            <w:r w:rsidRPr="004C496B">
              <w:rPr>
                <w:sz w:val="16"/>
                <w:szCs w:val="16"/>
              </w:rPr>
              <w:t>7.25</w:t>
            </w:r>
          </w:p>
        </w:tc>
      </w:tr>
      <w:tr w:rsidR="00F31074" w:rsidRPr="004C496B" w14:paraId="1C6ED643" w14:textId="77777777" w:rsidTr="004172D8">
        <w:trPr>
          <w:jc w:val="center"/>
        </w:trPr>
        <w:tc>
          <w:tcPr>
            <w:tcW w:w="805" w:type="dxa"/>
          </w:tcPr>
          <w:p w14:paraId="65ACDA47" w14:textId="77777777" w:rsidR="00F31074" w:rsidRPr="004C496B" w:rsidRDefault="00F31074" w:rsidP="00037A33">
            <w:pPr>
              <w:rPr>
                <w:sz w:val="16"/>
                <w:szCs w:val="16"/>
              </w:rPr>
            </w:pPr>
            <w:r w:rsidRPr="004C496B">
              <w:rPr>
                <w:sz w:val="16"/>
                <w:szCs w:val="16"/>
              </w:rPr>
              <w:t>2002</w:t>
            </w:r>
          </w:p>
        </w:tc>
        <w:tc>
          <w:tcPr>
            <w:tcW w:w="2165" w:type="dxa"/>
            <w:vAlign w:val="center"/>
          </w:tcPr>
          <w:p w14:paraId="333ED3D3" w14:textId="77777777" w:rsidR="00F31074" w:rsidRPr="004C496B" w:rsidRDefault="00F31074" w:rsidP="0074521D">
            <w:pPr>
              <w:jc w:val="center"/>
              <w:rPr>
                <w:sz w:val="16"/>
                <w:szCs w:val="16"/>
              </w:rPr>
            </w:pPr>
            <w:r w:rsidRPr="004C496B">
              <w:rPr>
                <w:sz w:val="16"/>
                <w:szCs w:val="16"/>
              </w:rPr>
              <w:t>4.88</w:t>
            </w:r>
          </w:p>
        </w:tc>
        <w:tc>
          <w:tcPr>
            <w:tcW w:w="1800" w:type="dxa"/>
            <w:vAlign w:val="center"/>
          </w:tcPr>
          <w:p w14:paraId="0C510D10" w14:textId="77777777" w:rsidR="00F31074" w:rsidRPr="004C496B" w:rsidRDefault="00F31074" w:rsidP="0074521D">
            <w:pPr>
              <w:jc w:val="center"/>
              <w:rPr>
                <w:sz w:val="16"/>
                <w:szCs w:val="16"/>
              </w:rPr>
            </w:pPr>
            <w:r w:rsidRPr="004C496B">
              <w:rPr>
                <w:sz w:val="16"/>
                <w:szCs w:val="16"/>
              </w:rPr>
              <w:t>6.94</w:t>
            </w:r>
          </w:p>
        </w:tc>
      </w:tr>
      <w:tr w:rsidR="00F31074" w:rsidRPr="004C496B" w14:paraId="2AF659AC" w14:textId="77777777" w:rsidTr="004172D8">
        <w:trPr>
          <w:jc w:val="center"/>
        </w:trPr>
        <w:tc>
          <w:tcPr>
            <w:tcW w:w="805" w:type="dxa"/>
          </w:tcPr>
          <w:p w14:paraId="631E8BB3" w14:textId="77777777" w:rsidR="00F31074" w:rsidRPr="004C496B" w:rsidRDefault="00F31074" w:rsidP="00037A33">
            <w:pPr>
              <w:rPr>
                <w:sz w:val="16"/>
                <w:szCs w:val="16"/>
              </w:rPr>
            </w:pPr>
            <w:r w:rsidRPr="004C496B">
              <w:rPr>
                <w:sz w:val="16"/>
                <w:szCs w:val="16"/>
              </w:rPr>
              <w:t>2003</w:t>
            </w:r>
          </w:p>
        </w:tc>
        <w:tc>
          <w:tcPr>
            <w:tcW w:w="2165" w:type="dxa"/>
            <w:vAlign w:val="center"/>
          </w:tcPr>
          <w:p w14:paraId="25E2372F" w14:textId="77777777" w:rsidR="00F31074" w:rsidRPr="004C496B" w:rsidRDefault="00F31074" w:rsidP="0074521D">
            <w:pPr>
              <w:jc w:val="center"/>
              <w:rPr>
                <w:sz w:val="16"/>
                <w:szCs w:val="16"/>
              </w:rPr>
            </w:pPr>
            <w:r w:rsidRPr="004C496B">
              <w:rPr>
                <w:sz w:val="16"/>
                <w:szCs w:val="16"/>
              </w:rPr>
              <w:t>5.11</w:t>
            </w:r>
          </w:p>
        </w:tc>
        <w:tc>
          <w:tcPr>
            <w:tcW w:w="1800" w:type="dxa"/>
            <w:vAlign w:val="center"/>
          </w:tcPr>
          <w:p w14:paraId="726BC1CA" w14:textId="77777777" w:rsidR="00F31074" w:rsidRPr="004C496B" w:rsidRDefault="00F31074" w:rsidP="0074521D">
            <w:pPr>
              <w:jc w:val="center"/>
              <w:rPr>
                <w:sz w:val="16"/>
                <w:szCs w:val="16"/>
              </w:rPr>
            </w:pPr>
            <w:r w:rsidRPr="004C496B">
              <w:rPr>
                <w:sz w:val="16"/>
                <w:szCs w:val="16"/>
              </w:rPr>
              <w:t>7.08</w:t>
            </w:r>
          </w:p>
        </w:tc>
      </w:tr>
      <w:tr w:rsidR="00F31074" w:rsidRPr="004C496B" w14:paraId="6E21083F" w14:textId="77777777" w:rsidTr="004172D8">
        <w:trPr>
          <w:jc w:val="center"/>
        </w:trPr>
        <w:tc>
          <w:tcPr>
            <w:tcW w:w="805" w:type="dxa"/>
          </w:tcPr>
          <w:p w14:paraId="47DAD58E" w14:textId="77777777" w:rsidR="00F31074" w:rsidRPr="004C496B" w:rsidRDefault="00F31074" w:rsidP="00037A33">
            <w:pPr>
              <w:rPr>
                <w:sz w:val="16"/>
                <w:szCs w:val="16"/>
              </w:rPr>
            </w:pPr>
            <w:r w:rsidRPr="004C496B">
              <w:rPr>
                <w:sz w:val="16"/>
                <w:szCs w:val="16"/>
              </w:rPr>
              <w:t>2004</w:t>
            </w:r>
          </w:p>
        </w:tc>
        <w:tc>
          <w:tcPr>
            <w:tcW w:w="2165" w:type="dxa"/>
            <w:vAlign w:val="center"/>
          </w:tcPr>
          <w:p w14:paraId="313F79A9" w14:textId="77777777" w:rsidR="00F31074" w:rsidRPr="004C496B" w:rsidRDefault="00F31074" w:rsidP="0074521D">
            <w:pPr>
              <w:jc w:val="center"/>
              <w:rPr>
                <w:sz w:val="16"/>
                <w:szCs w:val="16"/>
              </w:rPr>
            </w:pPr>
            <w:r w:rsidRPr="004C496B">
              <w:rPr>
                <w:sz w:val="16"/>
                <w:szCs w:val="16"/>
              </w:rPr>
              <w:t>5.25</w:t>
            </w:r>
          </w:p>
        </w:tc>
        <w:tc>
          <w:tcPr>
            <w:tcW w:w="1800" w:type="dxa"/>
            <w:vAlign w:val="center"/>
          </w:tcPr>
          <w:p w14:paraId="6B2B1066" w14:textId="77777777" w:rsidR="00F31074" w:rsidRPr="004C496B" w:rsidRDefault="00F31074" w:rsidP="0074521D">
            <w:pPr>
              <w:jc w:val="center"/>
              <w:rPr>
                <w:sz w:val="16"/>
                <w:szCs w:val="16"/>
              </w:rPr>
            </w:pPr>
            <w:r w:rsidRPr="004C496B">
              <w:rPr>
                <w:sz w:val="16"/>
                <w:szCs w:val="16"/>
              </w:rPr>
              <w:t>7.14</w:t>
            </w:r>
          </w:p>
        </w:tc>
      </w:tr>
      <w:tr w:rsidR="00F31074" w:rsidRPr="004C496B" w14:paraId="616AECB5" w14:textId="77777777" w:rsidTr="004172D8">
        <w:trPr>
          <w:jc w:val="center"/>
        </w:trPr>
        <w:tc>
          <w:tcPr>
            <w:tcW w:w="805" w:type="dxa"/>
          </w:tcPr>
          <w:p w14:paraId="04464802" w14:textId="77777777" w:rsidR="00F31074" w:rsidRPr="004C496B" w:rsidRDefault="00F31074" w:rsidP="00037A33">
            <w:pPr>
              <w:rPr>
                <w:sz w:val="16"/>
                <w:szCs w:val="16"/>
              </w:rPr>
            </w:pPr>
            <w:r w:rsidRPr="004C496B">
              <w:rPr>
                <w:sz w:val="16"/>
                <w:szCs w:val="16"/>
              </w:rPr>
              <w:t>2005</w:t>
            </w:r>
          </w:p>
        </w:tc>
        <w:tc>
          <w:tcPr>
            <w:tcW w:w="2165" w:type="dxa"/>
            <w:vAlign w:val="center"/>
          </w:tcPr>
          <w:p w14:paraId="17453697" w14:textId="77777777" w:rsidR="00F31074" w:rsidRPr="004C496B" w:rsidRDefault="00F31074" w:rsidP="0074521D">
            <w:pPr>
              <w:jc w:val="center"/>
              <w:rPr>
                <w:sz w:val="16"/>
                <w:szCs w:val="16"/>
              </w:rPr>
            </w:pPr>
            <w:r w:rsidRPr="004C496B">
              <w:rPr>
                <w:sz w:val="16"/>
                <w:szCs w:val="16"/>
              </w:rPr>
              <w:t>5.72</w:t>
            </w:r>
          </w:p>
        </w:tc>
        <w:tc>
          <w:tcPr>
            <w:tcW w:w="1800" w:type="dxa"/>
            <w:vAlign w:val="center"/>
          </w:tcPr>
          <w:p w14:paraId="554C0BBB" w14:textId="77777777" w:rsidR="00F31074" w:rsidRPr="004C496B" w:rsidRDefault="00F31074" w:rsidP="0074521D">
            <w:pPr>
              <w:jc w:val="center"/>
              <w:rPr>
                <w:sz w:val="16"/>
                <w:szCs w:val="16"/>
              </w:rPr>
            </w:pPr>
            <w:r w:rsidRPr="004C496B">
              <w:rPr>
                <w:sz w:val="16"/>
                <w:szCs w:val="16"/>
              </w:rPr>
              <w:t>7.59</w:t>
            </w:r>
          </w:p>
        </w:tc>
      </w:tr>
      <w:tr w:rsidR="00F31074" w:rsidRPr="004C496B" w14:paraId="44D25321" w14:textId="77777777" w:rsidTr="004172D8">
        <w:trPr>
          <w:jc w:val="center"/>
        </w:trPr>
        <w:tc>
          <w:tcPr>
            <w:tcW w:w="805" w:type="dxa"/>
          </w:tcPr>
          <w:p w14:paraId="5E07CB8C" w14:textId="77777777" w:rsidR="00F31074" w:rsidRPr="004C496B" w:rsidRDefault="00F31074" w:rsidP="00037A33">
            <w:pPr>
              <w:rPr>
                <w:sz w:val="16"/>
                <w:szCs w:val="16"/>
              </w:rPr>
            </w:pPr>
            <w:r w:rsidRPr="004C496B">
              <w:rPr>
                <w:sz w:val="16"/>
                <w:szCs w:val="16"/>
              </w:rPr>
              <w:t>2006</w:t>
            </w:r>
          </w:p>
        </w:tc>
        <w:tc>
          <w:tcPr>
            <w:tcW w:w="2165" w:type="dxa"/>
            <w:vAlign w:val="center"/>
          </w:tcPr>
          <w:p w14:paraId="6C1893FF" w14:textId="77777777" w:rsidR="00F31074" w:rsidRPr="004C496B" w:rsidRDefault="00F31074" w:rsidP="0074521D">
            <w:pPr>
              <w:jc w:val="center"/>
              <w:rPr>
                <w:sz w:val="16"/>
                <w:szCs w:val="16"/>
              </w:rPr>
            </w:pPr>
            <w:r w:rsidRPr="004C496B">
              <w:rPr>
                <w:sz w:val="16"/>
                <w:szCs w:val="16"/>
              </w:rPr>
              <w:t>6.15</w:t>
            </w:r>
          </w:p>
        </w:tc>
        <w:tc>
          <w:tcPr>
            <w:tcW w:w="1800" w:type="dxa"/>
            <w:vAlign w:val="center"/>
          </w:tcPr>
          <w:p w14:paraId="05F28B30" w14:textId="77777777" w:rsidR="00F31074" w:rsidRPr="004C496B" w:rsidRDefault="00F31074" w:rsidP="0074521D">
            <w:pPr>
              <w:jc w:val="center"/>
              <w:rPr>
                <w:sz w:val="16"/>
                <w:szCs w:val="16"/>
              </w:rPr>
            </w:pPr>
            <w:r w:rsidRPr="004C496B">
              <w:rPr>
                <w:sz w:val="16"/>
                <w:szCs w:val="16"/>
              </w:rPr>
              <w:t>7.81</w:t>
            </w:r>
          </w:p>
        </w:tc>
      </w:tr>
      <w:tr w:rsidR="00F31074" w:rsidRPr="004C496B" w14:paraId="0BCE9416" w14:textId="77777777" w:rsidTr="004172D8">
        <w:trPr>
          <w:jc w:val="center"/>
        </w:trPr>
        <w:tc>
          <w:tcPr>
            <w:tcW w:w="805" w:type="dxa"/>
          </w:tcPr>
          <w:p w14:paraId="53CBF6A6" w14:textId="77777777" w:rsidR="00F31074" w:rsidRPr="004C496B" w:rsidRDefault="00F31074" w:rsidP="00037A33">
            <w:pPr>
              <w:rPr>
                <w:sz w:val="16"/>
                <w:szCs w:val="16"/>
              </w:rPr>
            </w:pPr>
            <w:r w:rsidRPr="004C496B">
              <w:rPr>
                <w:sz w:val="16"/>
                <w:szCs w:val="16"/>
              </w:rPr>
              <w:t>2007</w:t>
            </w:r>
          </w:p>
        </w:tc>
        <w:tc>
          <w:tcPr>
            <w:tcW w:w="2165" w:type="dxa"/>
            <w:vAlign w:val="center"/>
          </w:tcPr>
          <w:p w14:paraId="52C21A17" w14:textId="77777777" w:rsidR="00F31074" w:rsidRPr="004C496B" w:rsidRDefault="00F31074" w:rsidP="0074521D">
            <w:pPr>
              <w:jc w:val="center"/>
              <w:rPr>
                <w:sz w:val="16"/>
                <w:szCs w:val="16"/>
              </w:rPr>
            </w:pPr>
            <w:r w:rsidRPr="004C496B">
              <w:rPr>
                <w:sz w:val="16"/>
                <w:szCs w:val="16"/>
              </w:rPr>
              <w:t>6.39</w:t>
            </w:r>
          </w:p>
        </w:tc>
        <w:tc>
          <w:tcPr>
            <w:tcW w:w="1800" w:type="dxa"/>
            <w:vAlign w:val="center"/>
          </w:tcPr>
          <w:p w14:paraId="7B6FD1BF" w14:textId="77777777" w:rsidR="00F31074" w:rsidRPr="004C496B" w:rsidRDefault="00F31074" w:rsidP="0074521D">
            <w:pPr>
              <w:jc w:val="center"/>
              <w:rPr>
                <w:sz w:val="16"/>
                <w:szCs w:val="16"/>
              </w:rPr>
            </w:pPr>
            <w:r w:rsidRPr="004C496B">
              <w:rPr>
                <w:sz w:val="16"/>
                <w:szCs w:val="16"/>
              </w:rPr>
              <w:t>7.95</w:t>
            </w:r>
          </w:p>
        </w:tc>
      </w:tr>
      <w:tr w:rsidR="00F31074" w:rsidRPr="004C496B" w14:paraId="7F064813" w14:textId="77777777" w:rsidTr="004172D8">
        <w:trPr>
          <w:jc w:val="center"/>
        </w:trPr>
        <w:tc>
          <w:tcPr>
            <w:tcW w:w="805" w:type="dxa"/>
          </w:tcPr>
          <w:p w14:paraId="0F13C1AC" w14:textId="77777777" w:rsidR="00F31074" w:rsidRPr="004C496B" w:rsidRDefault="00F31074" w:rsidP="00037A33">
            <w:pPr>
              <w:rPr>
                <w:sz w:val="16"/>
                <w:szCs w:val="16"/>
              </w:rPr>
            </w:pPr>
            <w:r w:rsidRPr="004C496B">
              <w:rPr>
                <w:sz w:val="16"/>
                <w:szCs w:val="16"/>
              </w:rPr>
              <w:t>2008</w:t>
            </w:r>
          </w:p>
        </w:tc>
        <w:tc>
          <w:tcPr>
            <w:tcW w:w="2165" w:type="dxa"/>
            <w:vAlign w:val="center"/>
          </w:tcPr>
          <w:p w14:paraId="03F9A760" w14:textId="77777777" w:rsidR="00F31074" w:rsidRPr="004C496B" w:rsidRDefault="00F31074" w:rsidP="0074521D">
            <w:pPr>
              <w:jc w:val="center"/>
              <w:rPr>
                <w:sz w:val="16"/>
                <w:szCs w:val="16"/>
              </w:rPr>
            </w:pPr>
            <w:r w:rsidRPr="004C496B">
              <w:rPr>
                <w:sz w:val="16"/>
                <w:szCs w:val="16"/>
              </w:rPr>
              <w:t>6.95</w:t>
            </w:r>
          </w:p>
        </w:tc>
        <w:tc>
          <w:tcPr>
            <w:tcW w:w="1800" w:type="dxa"/>
            <w:vAlign w:val="center"/>
          </w:tcPr>
          <w:p w14:paraId="1B96B0B8" w14:textId="77777777" w:rsidR="00F31074" w:rsidRPr="004C496B" w:rsidRDefault="00F31074" w:rsidP="0074521D">
            <w:pPr>
              <w:jc w:val="center"/>
              <w:rPr>
                <w:sz w:val="16"/>
                <w:szCs w:val="16"/>
              </w:rPr>
            </w:pPr>
            <w:r w:rsidRPr="004C496B">
              <w:rPr>
                <w:sz w:val="16"/>
                <w:szCs w:val="16"/>
              </w:rPr>
              <w:t>8.29</w:t>
            </w:r>
          </w:p>
        </w:tc>
      </w:tr>
      <w:tr w:rsidR="00F31074" w:rsidRPr="004C496B" w14:paraId="08AF71FD" w14:textId="77777777" w:rsidTr="004172D8">
        <w:trPr>
          <w:jc w:val="center"/>
        </w:trPr>
        <w:tc>
          <w:tcPr>
            <w:tcW w:w="805" w:type="dxa"/>
          </w:tcPr>
          <w:p w14:paraId="2F07FAD0" w14:textId="77777777" w:rsidR="00F31074" w:rsidRPr="004C496B" w:rsidRDefault="00F31074" w:rsidP="00037A33">
            <w:pPr>
              <w:rPr>
                <w:sz w:val="16"/>
                <w:szCs w:val="16"/>
              </w:rPr>
            </w:pPr>
            <w:r w:rsidRPr="004C496B">
              <w:rPr>
                <w:sz w:val="16"/>
                <w:szCs w:val="16"/>
              </w:rPr>
              <w:t>2009</w:t>
            </w:r>
          </w:p>
        </w:tc>
        <w:tc>
          <w:tcPr>
            <w:tcW w:w="2165" w:type="dxa"/>
            <w:vAlign w:val="center"/>
          </w:tcPr>
          <w:p w14:paraId="602DC56B" w14:textId="77777777" w:rsidR="00F31074" w:rsidRPr="004C496B" w:rsidRDefault="00F31074" w:rsidP="0074521D">
            <w:pPr>
              <w:jc w:val="center"/>
              <w:rPr>
                <w:sz w:val="16"/>
                <w:szCs w:val="16"/>
              </w:rPr>
            </w:pPr>
            <w:r w:rsidRPr="004C496B">
              <w:rPr>
                <w:sz w:val="16"/>
                <w:szCs w:val="16"/>
              </w:rPr>
              <w:t>6.83</w:t>
            </w:r>
          </w:p>
        </w:tc>
        <w:tc>
          <w:tcPr>
            <w:tcW w:w="1800" w:type="dxa"/>
            <w:vAlign w:val="center"/>
          </w:tcPr>
          <w:p w14:paraId="56FB7B20" w14:textId="77777777" w:rsidR="00F31074" w:rsidRPr="004C496B" w:rsidRDefault="00F31074" w:rsidP="0074521D">
            <w:pPr>
              <w:jc w:val="center"/>
              <w:rPr>
                <w:sz w:val="16"/>
                <w:szCs w:val="16"/>
              </w:rPr>
            </w:pPr>
            <w:r w:rsidRPr="004C496B">
              <w:rPr>
                <w:sz w:val="16"/>
                <w:szCs w:val="16"/>
              </w:rPr>
              <w:t>8.14</w:t>
            </w:r>
          </w:p>
        </w:tc>
      </w:tr>
      <w:tr w:rsidR="00F31074" w:rsidRPr="004C496B" w14:paraId="685F9C3B" w14:textId="77777777" w:rsidTr="004172D8">
        <w:trPr>
          <w:jc w:val="center"/>
        </w:trPr>
        <w:tc>
          <w:tcPr>
            <w:tcW w:w="805" w:type="dxa"/>
          </w:tcPr>
          <w:p w14:paraId="4DB4B7F3" w14:textId="77777777" w:rsidR="00F31074" w:rsidRPr="004C496B" w:rsidRDefault="00F31074" w:rsidP="00037A33">
            <w:pPr>
              <w:rPr>
                <w:sz w:val="16"/>
                <w:szCs w:val="16"/>
              </w:rPr>
            </w:pPr>
            <w:r w:rsidRPr="004C496B">
              <w:rPr>
                <w:sz w:val="16"/>
                <w:szCs w:val="16"/>
              </w:rPr>
              <w:t>2010</w:t>
            </w:r>
          </w:p>
        </w:tc>
        <w:tc>
          <w:tcPr>
            <w:tcW w:w="2165" w:type="dxa"/>
            <w:vAlign w:val="center"/>
          </w:tcPr>
          <w:p w14:paraId="2901B23B" w14:textId="77777777" w:rsidR="00F31074" w:rsidRPr="004C496B" w:rsidRDefault="00F31074" w:rsidP="0074521D">
            <w:pPr>
              <w:jc w:val="center"/>
              <w:rPr>
                <w:sz w:val="16"/>
                <w:szCs w:val="16"/>
              </w:rPr>
            </w:pPr>
            <w:r w:rsidRPr="004C496B">
              <w:rPr>
                <w:sz w:val="16"/>
                <w:szCs w:val="16"/>
              </w:rPr>
              <w:t>6.76</w:t>
            </w:r>
          </w:p>
        </w:tc>
        <w:tc>
          <w:tcPr>
            <w:tcW w:w="1800" w:type="dxa"/>
            <w:vAlign w:val="center"/>
          </w:tcPr>
          <w:p w14:paraId="411F49D1" w14:textId="77777777" w:rsidR="00F31074" w:rsidRPr="004C496B" w:rsidRDefault="00F31074" w:rsidP="0074521D">
            <w:pPr>
              <w:jc w:val="center"/>
              <w:rPr>
                <w:sz w:val="16"/>
                <w:szCs w:val="16"/>
              </w:rPr>
            </w:pPr>
            <w:r w:rsidRPr="004C496B">
              <w:rPr>
                <w:sz w:val="16"/>
                <w:szCs w:val="16"/>
              </w:rPr>
              <w:t>7.85</w:t>
            </w:r>
          </w:p>
        </w:tc>
      </w:tr>
      <w:tr w:rsidR="00F31074" w:rsidRPr="004C496B" w14:paraId="18EBF79D" w14:textId="77777777" w:rsidTr="004172D8">
        <w:trPr>
          <w:jc w:val="center"/>
        </w:trPr>
        <w:tc>
          <w:tcPr>
            <w:tcW w:w="805" w:type="dxa"/>
          </w:tcPr>
          <w:p w14:paraId="36F98450" w14:textId="77777777" w:rsidR="00F31074" w:rsidRPr="004C496B" w:rsidRDefault="00F31074" w:rsidP="00037A33">
            <w:pPr>
              <w:rPr>
                <w:sz w:val="16"/>
                <w:szCs w:val="16"/>
              </w:rPr>
            </w:pPr>
            <w:r w:rsidRPr="004C496B">
              <w:rPr>
                <w:sz w:val="16"/>
                <w:szCs w:val="16"/>
              </w:rPr>
              <w:t>2011</w:t>
            </w:r>
          </w:p>
        </w:tc>
        <w:tc>
          <w:tcPr>
            <w:tcW w:w="2165" w:type="dxa"/>
            <w:vAlign w:val="center"/>
          </w:tcPr>
          <w:p w14:paraId="1D55B4BA" w14:textId="77777777" w:rsidR="00F31074" w:rsidRPr="004C496B" w:rsidRDefault="00F31074" w:rsidP="0074521D">
            <w:pPr>
              <w:jc w:val="center"/>
              <w:rPr>
                <w:sz w:val="16"/>
                <w:szCs w:val="16"/>
              </w:rPr>
            </w:pPr>
            <w:r w:rsidRPr="004C496B">
              <w:rPr>
                <w:sz w:val="16"/>
                <w:szCs w:val="16"/>
              </w:rPr>
              <w:t>6.81</w:t>
            </w:r>
          </w:p>
        </w:tc>
        <w:tc>
          <w:tcPr>
            <w:tcW w:w="1800" w:type="dxa"/>
            <w:vAlign w:val="center"/>
          </w:tcPr>
          <w:p w14:paraId="7C02F7DE" w14:textId="77777777" w:rsidR="00F31074" w:rsidRPr="004C496B" w:rsidRDefault="00F31074" w:rsidP="0074521D">
            <w:pPr>
              <w:jc w:val="center"/>
              <w:rPr>
                <w:sz w:val="16"/>
                <w:szCs w:val="16"/>
              </w:rPr>
            </w:pPr>
            <w:r w:rsidRPr="004C496B">
              <w:rPr>
                <w:sz w:val="16"/>
                <w:szCs w:val="16"/>
              </w:rPr>
              <w:t>7.78</w:t>
            </w:r>
          </w:p>
        </w:tc>
      </w:tr>
      <w:tr w:rsidR="00F31074" w:rsidRPr="004C496B" w14:paraId="6F60AB49" w14:textId="77777777" w:rsidTr="004172D8">
        <w:trPr>
          <w:jc w:val="center"/>
        </w:trPr>
        <w:tc>
          <w:tcPr>
            <w:tcW w:w="805" w:type="dxa"/>
          </w:tcPr>
          <w:p w14:paraId="2F86EE2B" w14:textId="77777777" w:rsidR="00F31074" w:rsidRPr="004C496B" w:rsidRDefault="00F31074" w:rsidP="00037A33">
            <w:pPr>
              <w:rPr>
                <w:sz w:val="16"/>
                <w:szCs w:val="16"/>
              </w:rPr>
            </w:pPr>
            <w:r w:rsidRPr="004C496B">
              <w:rPr>
                <w:sz w:val="16"/>
                <w:szCs w:val="16"/>
              </w:rPr>
              <w:t>2012</w:t>
            </w:r>
          </w:p>
        </w:tc>
        <w:tc>
          <w:tcPr>
            <w:tcW w:w="2165" w:type="dxa"/>
            <w:vAlign w:val="center"/>
          </w:tcPr>
          <w:p w14:paraId="666BC0EF" w14:textId="77777777" w:rsidR="00F31074" w:rsidRPr="004C496B" w:rsidRDefault="00F31074" w:rsidP="0074521D">
            <w:pPr>
              <w:jc w:val="center"/>
              <w:rPr>
                <w:sz w:val="16"/>
                <w:szCs w:val="16"/>
              </w:rPr>
            </w:pPr>
            <w:r w:rsidRPr="004C496B">
              <w:rPr>
                <w:sz w:val="16"/>
                <w:szCs w:val="16"/>
              </w:rPr>
              <w:t>6.66</w:t>
            </w:r>
          </w:p>
        </w:tc>
        <w:tc>
          <w:tcPr>
            <w:tcW w:w="1800" w:type="dxa"/>
            <w:vAlign w:val="center"/>
          </w:tcPr>
          <w:p w14:paraId="4ED57E72" w14:textId="77777777" w:rsidR="00F31074" w:rsidRPr="004C496B" w:rsidRDefault="00F31074" w:rsidP="0074521D">
            <w:pPr>
              <w:jc w:val="center"/>
              <w:rPr>
                <w:sz w:val="16"/>
                <w:szCs w:val="16"/>
              </w:rPr>
            </w:pPr>
            <w:r w:rsidRPr="004C496B">
              <w:rPr>
                <w:sz w:val="16"/>
                <w:szCs w:val="16"/>
              </w:rPr>
              <w:t>7.4</w:t>
            </w:r>
          </w:p>
        </w:tc>
      </w:tr>
      <w:tr w:rsidR="00F31074" w:rsidRPr="004C496B" w14:paraId="548BF594" w14:textId="77777777" w:rsidTr="004172D8">
        <w:trPr>
          <w:jc w:val="center"/>
        </w:trPr>
        <w:tc>
          <w:tcPr>
            <w:tcW w:w="805" w:type="dxa"/>
          </w:tcPr>
          <w:p w14:paraId="6A98017C" w14:textId="77777777" w:rsidR="00F31074" w:rsidRPr="004C496B" w:rsidRDefault="00F31074" w:rsidP="00037A33">
            <w:pPr>
              <w:rPr>
                <w:sz w:val="16"/>
                <w:szCs w:val="16"/>
              </w:rPr>
            </w:pPr>
            <w:r w:rsidRPr="004C496B">
              <w:rPr>
                <w:sz w:val="16"/>
                <w:szCs w:val="16"/>
              </w:rPr>
              <w:t>2013</w:t>
            </w:r>
          </w:p>
        </w:tc>
        <w:tc>
          <w:tcPr>
            <w:tcW w:w="2165" w:type="dxa"/>
            <w:vAlign w:val="center"/>
          </w:tcPr>
          <w:p w14:paraId="647DD686" w14:textId="77777777" w:rsidR="00F31074" w:rsidRPr="004C496B" w:rsidRDefault="00F31074" w:rsidP="0074521D">
            <w:pPr>
              <w:jc w:val="center"/>
              <w:rPr>
                <w:sz w:val="16"/>
                <w:szCs w:val="16"/>
              </w:rPr>
            </w:pPr>
            <w:r w:rsidRPr="004C496B">
              <w:rPr>
                <w:sz w:val="16"/>
                <w:szCs w:val="16"/>
              </w:rPr>
              <w:t>6.88</w:t>
            </w:r>
          </w:p>
        </w:tc>
        <w:tc>
          <w:tcPr>
            <w:tcW w:w="1800" w:type="dxa"/>
            <w:vAlign w:val="center"/>
          </w:tcPr>
          <w:p w14:paraId="4A9BC2C6" w14:textId="77777777" w:rsidR="00F31074" w:rsidRPr="004C496B" w:rsidRDefault="00F31074" w:rsidP="0074521D">
            <w:pPr>
              <w:jc w:val="center"/>
              <w:rPr>
                <w:sz w:val="16"/>
                <w:szCs w:val="16"/>
              </w:rPr>
            </w:pPr>
            <w:r w:rsidRPr="004C496B">
              <w:rPr>
                <w:sz w:val="16"/>
                <w:szCs w:val="16"/>
              </w:rPr>
              <w:t>7.52</w:t>
            </w:r>
          </w:p>
        </w:tc>
      </w:tr>
      <w:tr w:rsidR="00F31074" w:rsidRPr="004C496B" w14:paraId="4835F759" w14:textId="77777777" w:rsidTr="004172D8">
        <w:trPr>
          <w:jc w:val="center"/>
        </w:trPr>
        <w:tc>
          <w:tcPr>
            <w:tcW w:w="805" w:type="dxa"/>
          </w:tcPr>
          <w:p w14:paraId="18590BD4" w14:textId="77777777" w:rsidR="00F31074" w:rsidRPr="004C496B" w:rsidRDefault="00F31074" w:rsidP="00037A33">
            <w:pPr>
              <w:rPr>
                <w:sz w:val="16"/>
                <w:szCs w:val="16"/>
              </w:rPr>
            </w:pPr>
            <w:r w:rsidRPr="004C496B">
              <w:rPr>
                <w:sz w:val="16"/>
                <w:szCs w:val="16"/>
              </w:rPr>
              <w:t>2014</w:t>
            </w:r>
          </w:p>
        </w:tc>
        <w:tc>
          <w:tcPr>
            <w:tcW w:w="2165" w:type="dxa"/>
            <w:vAlign w:val="center"/>
          </w:tcPr>
          <w:p w14:paraId="2B278E6C" w14:textId="77777777" w:rsidR="00F31074" w:rsidRPr="004C496B" w:rsidRDefault="00F31074" w:rsidP="0074521D">
            <w:pPr>
              <w:jc w:val="center"/>
              <w:rPr>
                <w:sz w:val="16"/>
                <w:szCs w:val="16"/>
              </w:rPr>
            </w:pPr>
            <w:r w:rsidRPr="004C496B">
              <w:rPr>
                <w:sz w:val="16"/>
                <w:szCs w:val="16"/>
              </w:rPr>
              <w:t>7.09</w:t>
            </w:r>
          </w:p>
        </w:tc>
        <w:tc>
          <w:tcPr>
            <w:tcW w:w="1800" w:type="dxa"/>
            <w:vAlign w:val="center"/>
          </w:tcPr>
          <w:p w14:paraId="278F86E0" w14:textId="77777777" w:rsidR="00F31074" w:rsidRPr="004C496B" w:rsidRDefault="00F31074" w:rsidP="0074521D">
            <w:pPr>
              <w:jc w:val="center"/>
              <w:rPr>
                <w:sz w:val="16"/>
                <w:szCs w:val="16"/>
              </w:rPr>
            </w:pPr>
            <w:r w:rsidRPr="004C496B">
              <w:rPr>
                <w:sz w:val="16"/>
                <w:szCs w:val="16"/>
              </w:rPr>
              <w:t>7.63</w:t>
            </w:r>
          </w:p>
        </w:tc>
      </w:tr>
      <w:tr w:rsidR="00F31074" w:rsidRPr="004C496B" w14:paraId="0F07C2D1" w14:textId="77777777" w:rsidTr="004172D8">
        <w:trPr>
          <w:jc w:val="center"/>
        </w:trPr>
        <w:tc>
          <w:tcPr>
            <w:tcW w:w="805" w:type="dxa"/>
          </w:tcPr>
          <w:p w14:paraId="595EDF1B" w14:textId="77777777" w:rsidR="00F31074" w:rsidRPr="004C496B" w:rsidRDefault="00F31074" w:rsidP="00037A33">
            <w:pPr>
              <w:rPr>
                <w:sz w:val="16"/>
                <w:szCs w:val="16"/>
              </w:rPr>
            </w:pPr>
            <w:r w:rsidRPr="004C496B">
              <w:rPr>
                <w:sz w:val="16"/>
                <w:szCs w:val="16"/>
              </w:rPr>
              <w:t>2015</w:t>
            </w:r>
          </w:p>
        </w:tc>
        <w:tc>
          <w:tcPr>
            <w:tcW w:w="2165" w:type="dxa"/>
            <w:vAlign w:val="center"/>
          </w:tcPr>
          <w:p w14:paraId="27A1FD7B" w14:textId="77777777" w:rsidR="00F31074" w:rsidRPr="004C496B" w:rsidRDefault="00F31074" w:rsidP="0074521D">
            <w:pPr>
              <w:jc w:val="center"/>
              <w:rPr>
                <w:sz w:val="16"/>
                <w:szCs w:val="16"/>
              </w:rPr>
            </w:pPr>
            <w:r w:rsidRPr="004C496B">
              <w:rPr>
                <w:sz w:val="16"/>
                <w:szCs w:val="16"/>
              </w:rPr>
              <w:t>6.90</w:t>
            </w:r>
          </w:p>
        </w:tc>
        <w:tc>
          <w:tcPr>
            <w:tcW w:w="1800" w:type="dxa"/>
            <w:vAlign w:val="center"/>
          </w:tcPr>
          <w:p w14:paraId="0C861607" w14:textId="77777777" w:rsidR="00F31074" w:rsidRPr="004C496B" w:rsidRDefault="00F31074" w:rsidP="0074521D">
            <w:pPr>
              <w:jc w:val="center"/>
              <w:rPr>
                <w:sz w:val="16"/>
                <w:szCs w:val="16"/>
              </w:rPr>
            </w:pPr>
            <w:r w:rsidRPr="004C496B">
              <w:rPr>
                <w:sz w:val="16"/>
                <w:szCs w:val="16"/>
              </w:rPr>
              <w:t>7.43</w:t>
            </w:r>
          </w:p>
        </w:tc>
      </w:tr>
      <w:tr w:rsidR="00F31074" w:rsidRPr="004C496B" w14:paraId="66704B65" w14:textId="77777777" w:rsidTr="004172D8">
        <w:trPr>
          <w:jc w:val="center"/>
        </w:trPr>
        <w:tc>
          <w:tcPr>
            <w:tcW w:w="805" w:type="dxa"/>
          </w:tcPr>
          <w:p w14:paraId="37C98F36" w14:textId="77777777" w:rsidR="00F31074" w:rsidRPr="004C496B" w:rsidRDefault="00F31074" w:rsidP="00037A33">
            <w:pPr>
              <w:rPr>
                <w:sz w:val="16"/>
                <w:szCs w:val="16"/>
              </w:rPr>
            </w:pPr>
            <w:r w:rsidRPr="004C496B">
              <w:rPr>
                <w:sz w:val="16"/>
                <w:szCs w:val="16"/>
              </w:rPr>
              <w:t>2016</w:t>
            </w:r>
          </w:p>
        </w:tc>
        <w:tc>
          <w:tcPr>
            <w:tcW w:w="2165" w:type="dxa"/>
            <w:vAlign w:val="center"/>
          </w:tcPr>
          <w:p w14:paraId="4A87E8CD" w14:textId="77777777" w:rsidR="00F31074" w:rsidRPr="004C496B" w:rsidRDefault="00F31074" w:rsidP="0074521D">
            <w:pPr>
              <w:jc w:val="center"/>
              <w:rPr>
                <w:sz w:val="16"/>
                <w:szCs w:val="16"/>
              </w:rPr>
            </w:pPr>
            <w:r w:rsidRPr="004C496B">
              <w:rPr>
                <w:sz w:val="16"/>
                <w:szCs w:val="16"/>
              </w:rPr>
              <w:t>6.75</w:t>
            </w:r>
          </w:p>
        </w:tc>
        <w:tc>
          <w:tcPr>
            <w:tcW w:w="1800" w:type="dxa"/>
            <w:vAlign w:val="center"/>
          </w:tcPr>
          <w:p w14:paraId="5AFAE6AC" w14:textId="77777777" w:rsidR="00F31074" w:rsidRPr="004C496B" w:rsidRDefault="00F31074" w:rsidP="0074521D">
            <w:pPr>
              <w:jc w:val="center"/>
              <w:rPr>
                <w:sz w:val="16"/>
                <w:szCs w:val="16"/>
              </w:rPr>
            </w:pPr>
            <w:r w:rsidRPr="004C496B">
              <w:rPr>
                <w:sz w:val="16"/>
                <w:szCs w:val="16"/>
              </w:rPr>
              <w:t>7.17</w:t>
            </w:r>
          </w:p>
        </w:tc>
      </w:tr>
      <w:tr w:rsidR="00F31074" w:rsidRPr="004C496B" w14:paraId="2C36D081" w14:textId="77777777" w:rsidTr="004172D8">
        <w:trPr>
          <w:jc w:val="center"/>
        </w:trPr>
        <w:tc>
          <w:tcPr>
            <w:tcW w:w="805" w:type="dxa"/>
          </w:tcPr>
          <w:p w14:paraId="7D0945A4" w14:textId="77777777" w:rsidR="00F31074" w:rsidRPr="004C496B" w:rsidRDefault="00F31074" w:rsidP="00037A33">
            <w:pPr>
              <w:rPr>
                <w:sz w:val="16"/>
                <w:szCs w:val="16"/>
              </w:rPr>
            </w:pPr>
            <w:r w:rsidRPr="004C496B">
              <w:rPr>
                <w:sz w:val="16"/>
                <w:szCs w:val="16"/>
              </w:rPr>
              <w:t>2017</w:t>
            </w:r>
          </w:p>
        </w:tc>
        <w:tc>
          <w:tcPr>
            <w:tcW w:w="2165" w:type="dxa"/>
            <w:vAlign w:val="center"/>
          </w:tcPr>
          <w:p w14:paraId="67C1B09E" w14:textId="77777777" w:rsidR="00F31074" w:rsidRPr="004C496B" w:rsidRDefault="00F31074" w:rsidP="0074521D">
            <w:pPr>
              <w:jc w:val="center"/>
              <w:rPr>
                <w:sz w:val="16"/>
                <w:szCs w:val="16"/>
              </w:rPr>
            </w:pPr>
            <w:r w:rsidRPr="004C496B">
              <w:rPr>
                <w:sz w:val="16"/>
                <w:szCs w:val="16"/>
              </w:rPr>
              <w:t>6.87</w:t>
            </w:r>
          </w:p>
        </w:tc>
        <w:tc>
          <w:tcPr>
            <w:tcW w:w="1800" w:type="dxa"/>
            <w:vAlign w:val="center"/>
          </w:tcPr>
          <w:p w14:paraId="0CA189F9" w14:textId="77777777" w:rsidR="00F31074" w:rsidRPr="004C496B" w:rsidRDefault="00F31074" w:rsidP="0074521D">
            <w:pPr>
              <w:jc w:val="center"/>
              <w:rPr>
                <w:sz w:val="16"/>
                <w:szCs w:val="16"/>
              </w:rPr>
            </w:pPr>
            <w:r w:rsidRPr="004C496B">
              <w:rPr>
                <w:sz w:val="16"/>
                <w:szCs w:val="16"/>
              </w:rPr>
              <w:t>7.12</w:t>
            </w:r>
          </w:p>
        </w:tc>
      </w:tr>
      <w:tr w:rsidR="00F31074" w:rsidRPr="004C496B" w14:paraId="5EBB7B16" w14:textId="77777777" w:rsidTr="004172D8">
        <w:trPr>
          <w:jc w:val="center"/>
        </w:trPr>
        <w:tc>
          <w:tcPr>
            <w:tcW w:w="805" w:type="dxa"/>
            <w:tcBorders>
              <w:bottom w:val="thinThickMediumGap" w:sz="24" w:space="0" w:color="auto"/>
            </w:tcBorders>
          </w:tcPr>
          <w:p w14:paraId="4DE99D6F" w14:textId="77777777" w:rsidR="00F31074" w:rsidRPr="004C496B" w:rsidRDefault="00F31074" w:rsidP="00037A33">
            <w:pPr>
              <w:rPr>
                <w:sz w:val="16"/>
                <w:szCs w:val="16"/>
              </w:rPr>
            </w:pPr>
            <w:r w:rsidRPr="004C496B">
              <w:rPr>
                <w:sz w:val="16"/>
                <w:szCs w:val="16"/>
              </w:rPr>
              <w:t>2018</w:t>
            </w:r>
          </w:p>
        </w:tc>
        <w:tc>
          <w:tcPr>
            <w:tcW w:w="2165" w:type="dxa"/>
            <w:tcBorders>
              <w:bottom w:val="thinThickMediumGap" w:sz="24" w:space="0" w:color="auto"/>
            </w:tcBorders>
            <w:vAlign w:val="center"/>
          </w:tcPr>
          <w:p w14:paraId="16498A7C" w14:textId="77777777" w:rsidR="00F31074" w:rsidRPr="004C496B" w:rsidRDefault="00F31074" w:rsidP="0074521D">
            <w:pPr>
              <w:jc w:val="center"/>
              <w:rPr>
                <w:sz w:val="16"/>
                <w:szCs w:val="16"/>
              </w:rPr>
            </w:pPr>
            <w:r w:rsidRPr="004C496B">
              <w:rPr>
                <w:sz w:val="16"/>
                <w:szCs w:val="16"/>
              </w:rPr>
              <w:t>6.92</w:t>
            </w:r>
          </w:p>
        </w:tc>
        <w:tc>
          <w:tcPr>
            <w:tcW w:w="1800" w:type="dxa"/>
            <w:tcBorders>
              <w:bottom w:val="thinThickMediumGap" w:sz="24" w:space="0" w:color="auto"/>
            </w:tcBorders>
            <w:vAlign w:val="center"/>
          </w:tcPr>
          <w:p w14:paraId="1E5284C0" w14:textId="77777777" w:rsidR="00F31074" w:rsidRPr="004C496B" w:rsidRDefault="00F31074" w:rsidP="0074521D">
            <w:pPr>
              <w:jc w:val="center"/>
              <w:rPr>
                <w:sz w:val="16"/>
                <w:szCs w:val="16"/>
              </w:rPr>
            </w:pPr>
            <w:r w:rsidRPr="004C496B">
              <w:rPr>
                <w:sz w:val="16"/>
                <w:szCs w:val="16"/>
              </w:rPr>
              <w:t>7.03</w:t>
            </w:r>
          </w:p>
        </w:tc>
      </w:tr>
    </w:tbl>
    <w:p w14:paraId="6E056F56" w14:textId="12BFDDDA" w:rsidR="009A5287" w:rsidRDefault="00E420CF" w:rsidP="00477182">
      <w:pPr>
        <w:pStyle w:val="SMcaption"/>
      </w:pPr>
      <w:r>
        <w:t xml:space="preserve">Annual </w:t>
      </w:r>
      <w:r w:rsidR="00AD2F8B">
        <w:t>United States</w:t>
      </w:r>
      <w:r w:rsidR="00AA6134">
        <w:t xml:space="preserve"> industrial </w:t>
      </w:r>
      <w:r w:rsidR="00C91B0D">
        <w:t xml:space="preserve">national </w:t>
      </w:r>
      <w:r w:rsidR="00AA6134">
        <w:t>grid</w:t>
      </w:r>
      <w:r w:rsidR="00AD2F8B">
        <w:t xml:space="preserve"> </w:t>
      </w:r>
      <w:r>
        <w:t>electricity costs</w:t>
      </w:r>
      <w:r w:rsidR="00AA6134">
        <w:t xml:space="preserve"> 1999-2019</w:t>
      </w:r>
      <w:r w:rsidR="00C510F1">
        <w:t>.</w:t>
      </w:r>
      <w:r w:rsidR="00AA6134">
        <w:t xml:space="preserve"> Information was obtained from </w:t>
      </w:r>
      <w:r w:rsidR="005164C1">
        <w:t>the United States</w:t>
      </w:r>
      <w:r w:rsidR="00F21C38">
        <w:t xml:space="preserve"> EIA and average costs were normalized to </w:t>
      </w:r>
      <w:r w:rsidR="00484636">
        <w:t>January 2019 US</w:t>
      </w:r>
      <w:r w:rsidR="003A2C91">
        <w:t xml:space="preserve"> currency</w:t>
      </w:r>
      <w:r w:rsidR="001A7555">
        <w:fldChar w:fldCharType="begin" w:fldLock="1"/>
      </w:r>
      <w:r w:rsidR="00576D72">
        <w:instrText>ADDIN CSL_CITATION {"citationItems":[{"id":"ITEM-1","itemData":{"URL":"https://www.eia.gov/totalenergy/data/monthly/#prices.","accessed":{"date-parts":[["2019","10","18"]]},"author":[{"dropping-particle":"","family":"EIA","given":"","non-dropping-particle":"","parse-names":false,"suffix":""}],"container-title":"Monthly Energy Review","id":"ITEM-1","issued":{"date-parts":[["2019"]]},"title":"U.S. Energy Information Administration (EIA) - Total Energy Monthly Data","type":"webpage"},"uris":["http://www.mendeley.com/documents/?uuid=f4dcd3f5-1919-3dd2-b12b-53628f01a4f9"]},{"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14,16&lt;/sup&gt;","plainTextFormattedCitation":"14,16","previouslyFormattedCitation":"&lt;sup&gt;14,16&lt;/sup&gt;"},"properties":{"noteIndex":0},"schema":"https://github.com/citation-style-language/schema/raw/master/csl-citation.json"}</w:instrText>
      </w:r>
      <w:r w:rsidR="001A7555">
        <w:fldChar w:fldCharType="separate"/>
      </w:r>
      <w:r w:rsidR="001A7555" w:rsidRPr="001A7555">
        <w:rPr>
          <w:noProof/>
          <w:vertAlign w:val="superscript"/>
        </w:rPr>
        <w:t>14,16</w:t>
      </w:r>
      <w:r w:rsidR="001A7555">
        <w:fldChar w:fldCharType="end"/>
      </w:r>
      <w:r w:rsidR="00484636">
        <w:t xml:space="preserve">. </w:t>
      </w:r>
    </w:p>
    <w:p w14:paraId="239619A5" w14:textId="2B57C7DF" w:rsidR="00F55756" w:rsidRDefault="00F55756" w:rsidP="001779D5">
      <w:r>
        <w:br w:type="page"/>
      </w:r>
    </w:p>
    <w:p w14:paraId="21302F79" w14:textId="1B698B39" w:rsidR="00C15A9C" w:rsidRDefault="003623B4" w:rsidP="003623B4">
      <w:pPr>
        <w:pStyle w:val="SMHeading"/>
      </w:pPr>
      <w:r>
        <w:lastRenderedPageBreak/>
        <w:t>Table S</w:t>
      </w:r>
      <w:r w:rsidR="00C46265">
        <w:t>4</w:t>
      </w:r>
      <w:r>
        <w:t>.</w:t>
      </w:r>
      <w:r w:rsidR="00461919" w:rsidRPr="00461919">
        <w:t xml:space="preserve"> </w:t>
      </w:r>
      <w:r w:rsidR="00461919">
        <w:t xml:space="preserve">Annual United States national industrial natural gas </w:t>
      </w:r>
      <w:r w:rsidR="0068656E">
        <w:t>costs 1999-2019</w:t>
      </w:r>
    </w:p>
    <w:p w14:paraId="1E4E9CB6" w14:textId="77777777" w:rsidR="0017247B" w:rsidRDefault="0017247B" w:rsidP="003623B4">
      <w:pPr>
        <w:pStyle w:val="SMHead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2435"/>
        <w:gridCol w:w="1620"/>
      </w:tblGrid>
      <w:tr w:rsidR="00C15A9C" w:rsidRPr="00F25C0E" w14:paraId="26FD9077" w14:textId="77777777" w:rsidTr="00466556">
        <w:trPr>
          <w:jc w:val="center"/>
        </w:trPr>
        <w:tc>
          <w:tcPr>
            <w:tcW w:w="805" w:type="dxa"/>
            <w:tcBorders>
              <w:bottom w:val="double" w:sz="4" w:space="0" w:color="auto"/>
            </w:tcBorders>
            <w:vAlign w:val="bottom"/>
          </w:tcPr>
          <w:p w14:paraId="0C664ED7" w14:textId="5E50B6C5" w:rsidR="00C15A9C" w:rsidRPr="00F25C0E" w:rsidRDefault="00C15A9C" w:rsidP="00D50770">
            <w:pPr>
              <w:jc w:val="center"/>
              <w:rPr>
                <w:b/>
                <w:bCs/>
                <w:sz w:val="16"/>
                <w:szCs w:val="16"/>
              </w:rPr>
            </w:pPr>
            <w:r w:rsidRPr="00F25C0E">
              <w:rPr>
                <w:b/>
                <w:bCs/>
                <w:sz w:val="16"/>
                <w:szCs w:val="16"/>
              </w:rPr>
              <w:t>Year</w:t>
            </w:r>
          </w:p>
        </w:tc>
        <w:tc>
          <w:tcPr>
            <w:tcW w:w="2435" w:type="dxa"/>
            <w:tcBorders>
              <w:bottom w:val="double" w:sz="4" w:space="0" w:color="auto"/>
            </w:tcBorders>
            <w:vAlign w:val="bottom"/>
          </w:tcPr>
          <w:p w14:paraId="4BEB519E" w14:textId="787A57D7" w:rsidR="00C15A9C" w:rsidRPr="00F25C0E" w:rsidRDefault="00C15A9C" w:rsidP="00D50770">
            <w:pPr>
              <w:jc w:val="center"/>
              <w:rPr>
                <w:b/>
                <w:bCs/>
                <w:sz w:val="16"/>
                <w:szCs w:val="16"/>
              </w:rPr>
            </w:pPr>
            <w:r w:rsidRPr="00F25C0E">
              <w:rPr>
                <w:b/>
                <w:bCs/>
                <w:color w:val="000000"/>
                <w:sz w:val="16"/>
                <w:szCs w:val="16"/>
              </w:rPr>
              <w:t>Average nominal cost per year (</w:t>
            </w:r>
            <w:r w:rsidR="00D27507" w:rsidRPr="00F25C0E">
              <w:rPr>
                <w:b/>
                <w:bCs/>
                <w:color w:val="000000"/>
                <w:sz w:val="16"/>
                <w:szCs w:val="16"/>
              </w:rPr>
              <w:t>USD</w:t>
            </w:r>
            <w:r w:rsidRPr="00F25C0E">
              <w:rPr>
                <w:b/>
                <w:bCs/>
                <w:color w:val="000000"/>
                <w:sz w:val="16"/>
                <w:szCs w:val="16"/>
              </w:rPr>
              <w:t xml:space="preserve"> thousand cubic feet</w:t>
            </w:r>
            <w:r w:rsidR="00D27507" w:rsidRPr="00F25C0E">
              <w:rPr>
                <w:b/>
                <w:bCs/>
                <w:color w:val="000000"/>
                <w:sz w:val="16"/>
                <w:szCs w:val="16"/>
                <w:vertAlign w:val="superscript"/>
              </w:rPr>
              <w:t>-1</w:t>
            </w:r>
            <w:r w:rsidRPr="00F25C0E">
              <w:rPr>
                <w:b/>
                <w:bCs/>
                <w:color w:val="000000"/>
                <w:sz w:val="16"/>
                <w:szCs w:val="16"/>
              </w:rPr>
              <w:t>)</w:t>
            </w:r>
          </w:p>
        </w:tc>
        <w:tc>
          <w:tcPr>
            <w:tcW w:w="1620" w:type="dxa"/>
            <w:tcBorders>
              <w:bottom w:val="double" w:sz="4" w:space="0" w:color="auto"/>
            </w:tcBorders>
            <w:vAlign w:val="bottom"/>
          </w:tcPr>
          <w:p w14:paraId="1DA6E721" w14:textId="37FA06EA" w:rsidR="00C15A9C" w:rsidRPr="00F25C0E" w:rsidRDefault="00C15A9C" w:rsidP="00D50770">
            <w:pPr>
              <w:jc w:val="center"/>
              <w:rPr>
                <w:b/>
                <w:bCs/>
                <w:sz w:val="16"/>
                <w:szCs w:val="16"/>
              </w:rPr>
            </w:pPr>
            <w:r w:rsidRPr="00F25C0E">
              <w:rPr>
                <w:b/>
                <w:bCs/>
                <w:color w:val="000000"/>
                <w:sz w:val="16"/>
                <w:szCs w:val="16"/>
              </w:rPr>
              <w:t xml:space="preserve">Inflation adjusted cost (cents </w:t>
            </w:r>
            <w:r w:rsidR="00D27507" w:rsidRPr="00F25C0E">
              <w:rPr>
                <w:b/>
                <w:bCs/>
                <w:color w:val="000000"/>
                <w:sz w:val="16"/>
                <w:szCs w:val="16"/>
              </w:rPr>
              <w:t>kWh</w:t>
            </w:r>
            <w:r w:rsidR="00D27507" w:rsidRPr="00F25C0E">
              <w:rPr>
                <w:b/>
                <w:bCs/>
                <w:color w:val="000000"/>
                <w:sz w:val="16"/>
                <w:szCs w:val="16"/>
                <w:vertAlign w:val="superscript"/>
              </w:rPr>
              <w:t>-1</w:t>
            </w:r>
            <w:r w:rsidRPr="00F25C0E">
              <w:rPr>
                <w:b/>
                <w:bCs/>
                <w:color w:val="000000"/>
                <w:sz w:val="16"/>
                <w:szCs w:val="16"/>
              </w:rPr>
              <w:t>)</w:t>
            </w:r>
          </w:p>
        </w:tc>
      </w:tr>
      <w:tr w:rsidR="00C15A9C" w:rsidRPr="00F25C0E" w14:paraId="6CD720D9" w14:textId="77777777" w:rsidTr="00466556">
        <w:trPr>
          <w:jc w:val="center"/>
        </w:trPr>
        <w:tc>
          <w:tcPr>
            <w:tcW w:w="805" w:type="dxa"/>
            <w:tcBorders>
              <w:top w:val="double" w:sz="4" w:space="0" w:color="auto"/>
            </w:tcBorders>
            <w:vAlign w:val="center"/>
          </w:tcPr>
          <w:p w14:paraId="689BF6E6" w14:textId="77777777" w:rsidR="00C15A9C" w:rsidRPr="00F25C0E" w:rsidRDefault="00C15A9C" w:rsidP="00CB192A">
            <w:pPr>
              <w:jc w:val="center"/>
              <w:rPr>
                <w:sz w:val="16"/>
                <w:szCs w:val="16"/>
              </w:rPr>
            </w:pPr>
            <w:r w:rsidRPr="00F25C0E">
              <w:rPr>
                <w:sz w:val="16"/>
                <w:szCs w:val="16"/>
              </w:rPr>
              <w:t>1999</w:t>
            </w:r>
          </w:p>
        </w:tc>
        <w:tc>
          <w:tcPr>
            <w:tcW w:w="2435" w:type="dxa"/>
            <w:tcBorders>
              <w:top w:val="double" w:sz="4" w:space="0" w:color="auto"/>
            </w:tcBorders>
            <w:vAlign w:val="center"/>
          </w:tcPr>
          <w:p w14:paraId="425BD54F" w14:textId="77777777" w:rsidR="00C15A9C" w:rsidRPr="00F25C0E" w:rsidRDefault="00C15A9C" w:rsidP="00CB192A">
            <w:pPr>
              <w:jc w:val="center"/>
              <w:rPr>
                <w:sz w:val="16"/>
                <w:szCs w:val="16"/>
              </w:rPr>
            </w:pPr>
            <w:r w:rsidRPr="00F25C0E">
              <w:rPr>
                <w:color w:val="000000"/>
                <w:sz w:val="16"/>
                <w:szCs w:val="16"/>
              </w:rPr>
              <w:t>3.08</w:t>
            </w:r>
          </w:p>
        </w:tc>
        <w:tc>
          <w:tcPr>
            <w:tcW w:w="1620" w:type="dxa"/>
            <w:tcBorders>
              <w:top w:val="double" w:sz="4" w:space="0" w:color="auto"/>
            </w:tcBorders>
            <w:vAlign w:val="center"/>
          </w:tcPr>
          <w:p w14:paraId="581305EC" w14:textId="77777777" w:rsidR="00C15A9C" w:rsidRPr="00F25C0E" w:rsidRDefault="00C15A9C" w:rsidP="00CB192A">
            <w:pPr>
              <w:jc w:val="center"/>
              <w:rPr>
                <w:sz w:val="16"/>
                <w:szCs w:val="16"/>
              </w:rPr>
            </w:pPr>
            <w:r w:rsidRPr="00F25C0E">
              <w:rPr>
                <w:color w:val="000000"/>
                <w:sz w:val="16"/>
                <w:szCs w:val="16"/>
              </w:rPr>
              <w:t>1.55</w:t>
            </w:r>
          </w:p>
        </w:tc>
      </w:tr>
      <w:tr w:rsidR="00C15A9C" w:rsidRPr="00F25C0E" w14:paraId="6452DB0B" w14:textId="77777777" w:rsidTr="00466556">
        <w:trPr>
          <w:jc w:val="center"/>
        </w:trPr>
        <w:tc>
          <w:tcPr>
            <w:tcW w:w="805" w:type="dxa"/>
            <w:vAlign w:val="center"/>
          </w:tcPr>
          <w:p w14:paraId="1414172D" w14:textId="77777777" w:rsidR="00C15A9C" w:rsidRPr="00F25C0E" w:rsidRDefault="00C15A9C" w:rsidP="00CB192A">
            <w:pPr>
              <w:jc w:val="center"/>
              <w:rPr>
                <w:sz w:val="16"/>
                <w:szCs w:val="16"/>
              </w:rPr>
            </w:pPr>
            <w:r w:rsidRPr="00F25C0E">
              <w:rPr>
                <w:sz w:val="16"/>
                <w:szCs w:val="16"/>
              </w:rPr>
              <w:t>2000</w:t>
            </w:r>
          </w:p>
        </w:tc>
        <w:tc>
          <w:tcPr>
            <w:tcW w:w="2435" w:type="dxa"/>
            <w:vAlign w:val="center"/>
          </w:tcPr>
          <w:p w14:paraId="61C9D404" w14:textId="77777777" w:rsidR="00C15A9C" w:rsidRPr="00F25C0E" w:rsidRDefault="00C15A9C" w:rsidP="00CB192A">
            <w:pPr>
              <w:jc w:val="center"/>
              <w:rPr>
                <w:sz w:val="16"/>
                <w:szCs w:val="16"/>
              </w:rPr>
            </w:pPr>
            <w:r w:rsidRPr="00F25C0E">
              <w:rPr>
                <w:color w:val="000000"/>
                <w:sz w:val="16"/>
                <w:szCs w:val="16"/>
              </w:rPr>
              <w:t>4.45</w:t>
            </w:r>
          </w:p>
        </w:tc>
        <w:tc>
          <w:tcPr>
            <w:tcW w:w="1620" w:type="dxa"/>
            <w:vAlign w:val="center"/>
          </w:tcPr>
          <w:p w14:paraId="16D77FE9" w14:textId="77777777" w:rsidR="00C15A9C" w:rsidRPr="00F25C0E" w:rsidRDefault="00C15A9C" w:rsidP="00CB192A">
            <w:pPr>
              <w:jc w:val="center"/>
              <w:rPr>
                <w:sz w:val="16"/>
                <w:szCs w:val="16"/>
              </w:rPr>
            </w:pPr>
            <w:r w:rsidRPr="00F25C0E">
              <w:rPr>
                <w:color w:val="000000"/>
                <w:sz w:val="16"/>
                <w:szCs w:val="16"/>
              </w:rPr>
              <w:t>2.19</w:t>
            </w:r>
          </w:p>
        </w:tc>
      </w:tr>
      <w:tr w:rsidR="00C15A9C" w:rsidRPr="00F25C0E" w14:paraId="645A87D4" w14:textId="77777777" w:rsidTr="00466556">
        <w:trPr>
          <w:jc w:val="center"/>
        </w:trPr>
        <w:tc>
          <w:tcPr>
            <w:tcW w:w="805" w:type="dxa"/>
            <w:vAlign w:val="center"/>
          </w:tcPr>
          <w:p w14:paraId="59AA2730" w14:textId="77777777" w:rsidR="00C15A9C" w:rsidRPr="00F25C0E" w:rsidRDefault="00C15A9C" w:rsidP="00CB192A">
            <w:pPr>
              <w:jc w:val="center"/>
              <w:rPr>
                <w:sz w:val="16"/>
                <w:szCs w:val="16"/>
              </w:rPr>
            </w:pPr>
            <w:r w:rsidRPr="00F25C0E">
              <w:rPr>
                <w:sz w:val="16"/>
                <w:szCs w:val="16"/>
              </w:rPr>
              <w:t>2001</w:t>
            </w:r>
          </w:p>
        </w:tc>
        <w:tc>
          <w:tcPr>
            <w:tcW w:w="2435" w:type="dxa"/>
            <w:vAlign w:val="center"/>
          </w:tcPr>
          <w:p w14:paraId="6FAE2F61" w14:textId="77777777" w:rsidR="00C15A9C" w:rsidRPr="00F25C0E" w:rsidRDefault="00C15A9C" w:rsidP="00CB192A">
            <w:pPr>
              <w:jc w:val="center"/>
              <w:rPr>
                <w:sz w:val="16"/>
                <w:szCs w:val="16"/>
              </w:rPr>
            </w:pPr>
            <w:r w:rsidRPr="00F25C0E">
              <w:rPr>
                <w:color w:val="000000"/>
                <w:sz w:val="16"/>
                <w:szCs w:val="16"/>
              </w:rPr>
              <w:t>5.08</w:t>
            </w:r>
          </w:p>
        </w:tc>
        <w:tc>
          <w:tcPr>
            <w:tcW w:w="1620" w:type="dxa"/>
            <w:vAlign w:val="center"/>
          </w:tcPr>
          <w:p w14:paraId="085C9F5E" w14:textId="77777777" w:rsidR="00C15A9C" w:rsidRPr="00F25C0E" w:rsidRDefault="00C15A9C" w:rsidP="00CB192A">
            <w:pPr>
              <w:jc w:val="center"/>
              <w:rPr>
                <w:sz w:val="16"/>
                <w:szCs w:val="16"/>
              </w:rPr>
            </w:pPr>
            <w:r w:rsidRPr="00F25C0E">
              <w:rPr>
                <w:color w:val="000000"/>
                <w:sz w:val="16"/>
                <w:szCs w:val="16"/>
              </w:rPr>
              <w:t>2.40</w:t>
            </w:r>
          </w:p>
        </w:tc>
      </w:tr>
      <w:tr w:rsidR="00C15A9C" w:rsidRPr="00F25C0E" w14:paraId="389FB37F" w14:textId="77777777" w:rsidTr="00466556">
        <w:trPr>
          <w:jc w:val="center"/>
        </w:trPr>
        <w:tc>
          <w:tcPr>
            <w:tcW w:w="805" w:type="dxa"/>
            <w:vAlign w:val="center"/>
          </w:tcPr>
          <w:p w14:paraId="0019B014" w14:textId="77777777" w:rsidR="00C15A9C" w:rsidRPr="00F25C0E" w:rsidRDefault="00C15A9C" w:rsidP="00CB192A">
            <w:pPr>
              <w:jc w:val="center"/>
              <w:rPr>
                <w:sz w:val="16"/>
                <w:szCs w:val="16"/>
              </w:rPr>
            </w:pPr>
            <w:r w:rsidRPr="00F25C0E">
              <w:rPr>
                <w:sz w:val="16"/>
                <w:szCs w:val="16"/>
              </w:rPr>
              <w:t>2002</w:t>
            </w:r>
          </w:p>
        </w:tc>
        <w:tc>
          <w:tcPr>
            <w:tcW w:w="2435" w:type="dxa"/>
            <w:vAlign w:val="center"/>
          </w:tcPr>
          <w:p w14:paraId="74849D7E" w14:textId="77777777" w:rsidR="00C15A9C" w:rsidRPr="00F25C0E" w:rsidRDefault="00C15A9C" w:rsidP="00CB192A">
            <w:pPr>
              <w:jc w:val="center"/>
              <w:rPr>
                <w:sz w:val="16"/>
                <w:szCs w:val="16"/>
              </w:rPr>
            </w:pPr>
            <w:r w:rsidRPr="00F25C0E">
              <w:rPr>
                <w:color w:val="000000"/>
                <w:sz w:val="16"/>
                <w:szCs w:val="16"/>
              </w:rPr>
              <w:t>4.02</w:t>
            </w:r>
          </w:p>
        </w:tc>
        <w:tc>
          <w:tcPr>
            <w:tcW w:w="1620" w:type="dxa"/>
            <w:vAlign w:val="center"/>
          </w:tcPr>
          <w:p w14:paraId="1E9AEDC0" w14:textId="77777777" w:rsidR="00C15A9C" w:rsidRPr="00F25C0E" w:rsidRDefault="00C15A9C" w:rsidP="00CB192A">
            <w:pPr>
              <w:jc w:val="center"/>
              <w:rPr>
                <w:sz w:val="16"/>
                <w:szCs w:val="16"/>
              </w:rPr>
            </w:pPr>
            <w:r w:rsidRPr="00F25C0E">
              <w:rPr>
                <w:color w:val="000000"/>
                <w:sz w:val="16"/>
                <w:szCs w:val="16"/>
              </w:rPr>
              <w:t>1.88</w:t>
            </w:r>
          </w:p>
        </w:tc>
      </w:tr>
      <w:tr w:rsidR="00C15A9C" w:rsidRPr="00F25C0E" w14:paraId="61A58DE2" w14:textId="77777777" w:rsidTr="00466556">
        <w:trPr>
          <w:jc w:val="center"/>
        </w:trPr>
        <w:tc>
          <w:tcPr>
            <w:tcW w:w="805" w:type="dxa"/>
            <w:vAlign w:val="center"/>
          </w:tcPr>
          <w:p w14:paraId="61B5D352" w14:textId="77777777" w:rsidR="00C15A9C" w:rsidRPr="00F25C0E" w:rsidRDefault="00C15A9C" w:rsidP="00CB192A">
            <w:pPr>
              <w:jc w:val="center"/>
              <w:rPr>
                <w:sz w:val="16"/>
                <w:szCs w:val="16"/>
              </w:rPr>
            </w:pPr>
            <w:r w:rsidRPr="00F25C0E">
              <w:rPr>
                <w:sz w:val="16"/>
                <w:szCs w:val="16"/>
              </w:rPr>
              <w:t>2003</w:t>
            </w:r>
          </w:p>
        </w:tc>
        <w:tc>
          <w:tcPr>
            <w:tcW w:w="2435" w:type="dxa"/>
            <w:vAlign w:val="center"/>
          </w:tcPr>
          <w:p w14:paraId="1778D5DF" w14:textId="77777777" w:rsidR="00C15A9C" w:rsidRPr="00F25C0E" w:rsidRDefault="00C15A9C" w:rsidP="00CB192A">
            <w:pPr>
              <w:jc w:val="center"/>
              <w:rPr>
                <w:sz w:val="16"/>
                <w:szCs w:val="16"/>
              </w:rPr>
            </w:pPr>
            <w:r w:rsidRPr="00F25C0E">
              <w:rPr>
                <w:color w:val="000000"/>
                <w:sz w:val="16"/>
                <w:szCs w:val="16"/>
              </w:rPr>
              <w:t>5.91</w:t>
            </w:r>
          </w:p>
        </w:tc>
        <w:tc>
          <w:tcPr>
            <w:tcW w:w="1620" w:type="dxa"/>
            <w:vAlign w:val="center"/>
          </w:tcPr>
          <w:p w14:paraId="11B180C4" w14:textId="77777777" w:rsidR="00C15A9C" w:rsidRPr="00F25C0E" w:rsidRDefault="00C15A9C" w:rsidP="00CB192A">
            <w:pPr>
              <w:jc w:val="center"/>
              <w:rPr>
                <w:sz w:val="16"/>
                <w:szCs w:val="16"/>
              </w:rPr>
            </w:pPr>
            <w:r w:rsidRPr="00F25C0E">
              <w:rPr>
                <w:color w:val="000000"/>
                <w:sz w:val="16"/>
                <w:szCs w:val="16"/>
              </w:rPr>
              <w:t>2.70</w:t>
            </w:r>
          </w:p>
        </w:tc>
      </w:tr>
      <w:tr w:rsidR="00C15A9C" w:rsidRPr="00F25C0E" w14:paraId="4B0F3924" w14:textId="77777777" w:rsidTr="00466556">
        <w:trPr>
          <w:jc w:val="center"/>
        </w:trPr>
        <w:tc>
          <w:tcPr>
            <w:tcW w:w="805" w:type="dxa"/>
            <w:vAlign w:val="center"/>
          </w:tcPr>
          <w:p w14:paraId="2740F729" w14:textId="77777777" w:rsidR="00C15A9C" w:rsidRPr="00F25C0E" w:rsidRDefault="00C15A9C" w:rsidP="00CB192A">
            <w:pPr>
              <w:jc w:val="center"/>
              <w:rPr>
                <w:sz w:val="16"/>
                <w:szCs w:val="16"/>
              </w:rPr>
            </w:pPr>
            <w:r w:rsidRPr="00F25C0E">
              <w:rPr>
                <w:sz w:val="16"/>
                <w:szCs w:val="16"/>
              </w:rPr>
              <w:t>2004</w:t>
            </w:r>
          </w:p>
        </w:tc>
        <w:tc>
          <w:tcPr>
            <w:tcW w:w="2435" w:type="dxa"/>
            <w:vAlign w:val="center"/>
          </w:tcPr>
          <w:p w14:paraId="0256B47E" w14:textId="77777777" w:rsidR="00C15A9C" w:rsidRPr="00F25C0E" w:rsidRDefault="00C15A9C" w:rsidP="00CB192A">
            <w:pPr>
              <w:jc w:val="center"/>
              <w:rPr>
                <w:sz w:val="16"/>
                <w:szCs w:val="16"/>
              </w:rPr>
            </w:pPr>
            <w:r w:rsidRPr="00F25C0E">
              <w:rPr>
                <w:color w:val="000000"/>
                <w:sz w:val="16"/>
                <w:szCs w:val="16"/>
              </w:rPr>
              <w:t>6.51</w:t>
            </w:r>
          </w:p>
        </w:tc>
        <w:tc>
          <w:tcPr>
            <w:tcW w:w="1620" w:type="dxa"/>
            <w:vAlign w:val="center"/>
          </w:tcPr>
          <w:p w14:paraId="5356FC05" w14:textId="77777777" w:rsidR="00C15A9C" w:rsidRPr="00F25C0E" w:rsidRDefault="00C15A9C" w:rsidP="00CB192A">
            <w:pPr>
              <w:jc w:val="center"/>
              <w:rPr>
                <w:sz w:val="16"/>
                <w:szCs w:val="16"/>
              </w:rPr>
            </w:pPr>
            <w:r w:rsidRPr="00F25C0E">
              <w:rPr>
                <w:color w:val="000000"/>
                <w:sz w:val="16"/>
                <w:szCs w:val="16"/>
              </w:rPr>
              <w:t>2.92</w:t>
            </w:r>
          </w:p>
        </w:tc>
      </w:tr>
      <w:tr w:rsidR="00C15A9C" w:rsidRPr="00F25C0E" w14:paraId="78B78F0A" w14:textId="77777777" w:rsidTr="00466556">
        <w:trPr>
          <w:jc w:val="center"/>
        </w:trPr>
        <w:tc>
          <w:tcPr>
            <w:tcW w:w="805" w:type="dxa"/>
            <w:vAlign w:val="center"/>
          </w:tcPr>
          <w:p w14:paraId="220FE515" w14:textId="77777777" w:rsidR="00C15A9C" w:rsidRPr="00F25C0E" w:rsidRDefault="00C15A9C" w:rsidP="00CB192A">
            <w:pPr>
              <w:jc w:val="center"/>
              <w:rPr>
                <w:sz w:val="16"/>
                <w:szCs w:val="16"/>
              </w:rPr>
            </w:pPr>
            <w:r w:rsidRPr="00F25C0E">
              <w:rPr>
                <w:sz w:val="16"/>
                <w:szCs w:val="16"/>
              </w:rPr>
              <w:t>2005</w:t>
            </w:r>
          </w:p>
        </w:tc>
        <w:tc>
          <w:tcPr>
            <w:tcW w:w="2435" w:type="dxa"/>
            <w:vAlign w:val="center"/>
          </w:tcPr>
          <w:p w14:paraId="56D429A6" w14:textId="77777777" w:rsidR="00C15A9C" w:rsidRPr="00F25C0E" w:rsidRDefault="00C15A9C" w:rsidP="00CB192A">
            <w:pPr>
              <w:jc w:val="center"/>
              <w:rPr>
                <w:sz w:val="16"/>
                <w:szCs w:val="16"/>
              </w:rPr>
            </w:pPr>
            <w:r w:rsidRPr="00F25C0E">
              <w:rPr>
                <w:color w:val="000000"/>
                <w:sz w:val="16"/>
                <w:szCs w:val="16"/>
              </w:rPr>
              <w:t>8.67</w:t>
            </w:r>
          </w:p>
        </w:tc>
        <w:tc>
          <w:tcPr>
            <w:tcW w:w="1620" w:type="dxa"/>
            <w:vAlign w:val="center"/>
          </w:tcPr>
          <w:p w14:paraId="244EA909" w14:textId="77777777" w:rsidR="00C15A9C" w:rsidRPr="00F25C0E" w:rsidRDefault="00C15A9C" w:rsidP="00CB192A">
            <w:pPr>
              <w:jc w:val="center"/>
              <w:rPr>
                <w:sz w:val="16"/>
                <w:szCs w:val="16"/>
              </w:rPr>
            </w:pPr>
            <w:r w:rsidRPr="00F25C0E">
              <w:rPr>
                <w:color w:val="000000"/>
                <w:sz w:val="16"/>
                <w:szCs w:val="16"/>
              </w:rPr>
              <w:t>3.77</w:t>
            </w:r>
          </w:p>
        </w:tc>
      </w:tr>
      <w:tr w:rsidR="00C15A9C" w:rsidRPr="00F25C0E" w14:paraId="0A2B5FCE" w14:textId="77777777" w:rsidTr="00466556">
        <w:trPr>
          <w:jc w:val="center"/>
        </w:trPr>
        <w:tc>
          <w:tcPr>
            <w:tcW w:w="805" w:type="dxa"/>
            <w:vAlign w:val="center"/>
          </w:tcPr>
          <w:p w14:paraId="34F76B7E" w14:textId="77777777" w:rsidR="00C15A9C" w:rsidRPr="00F25C0E" w:rsidRDefault="00C15A9C" w:rsidP="00CB192A">
            <w:pPr>
              <w:jc w:val="center"/>
              <w:rPr>
                <w:sz w:val="16"/>
                <w:szCs w:val="16"/>
              </w:rPr>
            </w:pPr>
            <w:r w:rsidRPr="00F25C0E">
              <w:rPr>
                <w:sz w:val="16"/>
                <w:szCs w:val="16"/>
              </w:rPr>
              <w:t>2006</w:t>
            </w:r>
          </w:p>
        </w:tc>
        <w:tc>
          <w:tcPr>
            <w:tcW w:w="2435" w:type="dxa"/>
            <w:vAlign w:val="center"/>
          </w:tcPr>
          <w:p w14:paraId="12E39A2A" w14:textId="77777777" w:rsidR="00C15A9C" w:rsidRPr="00F25C0E" w:rsidRDefault="00C15A9C" w:rsidP="00CB192A">
            <w:pPr>
              <w:jc w:val="center"/>
              <w:rPr>
                <w:sz w:val="16"/>
                <w:szCs w:val="16"/>
              </w:rPr>
            </w:pPr>
            <w:r w:rsidRPr="00F25C0E">
              <w:rPr>
                <w:color w:val="000000"/>
                <w:sz w:val="16"/>
                <w:szCs w:val="16"/>
              </w:rPr>
              <w:t>7.82</w:t>
            </w:r>
          </w:p>
        </w:tc>
        <w:tc>
          <w:tcPr>
            <w:tcW w:w="1620" w:type="dxa"/>
            <w:vAlign w:val="center"/>
          </w:tcPr>
          <w:p w14:paraId="409E0B7C" w14:textId="77777777" w:rsidR="00C15A9C" w:rsidRPr="00F25C0E" w:rsidRDefault="00C15A9C" w:rsidP="00CB192A">
            <w:pPr>
              <w:jc w:val="center"/>
              <w:rPr>
                <w:sz w:val="16"/>
                <w:szCs w:val="16"/>
              </w:rPr>
            </w:pPr>
            <w:r w:rsidRPr="00F25C0E">
              <w:rPr>
                <w:color w:val="000000"/>
                <w:sz w:val="16"/>
                <w:szCs w:val="16"/>
              </w:rPr>
              <w:t>2.58</w:t>
            </w:r>
          </w:p>
        </w:tc>
      </w:tr>
      <w:tr w:rsidR="00C15A9C" w:rsidRPr="00F25C0E" w14:paraId="7EC130A6" w14:textId="77777777" w:rsidTr="00466556">
        <w:trPr>
          <w:jc w:val="center"/>
        </w:trPr>
        <w:tc>
          <w:tcPr>
            <w:tcW w:w="805" w:type="dxa"/>
            <w:vAlign w:val="center"/>
          </w:tcPr>
          <w:p w14:paraId="3D070773" w14:textId="77777777" w:rsidR="00C15A9C" w:rsidRPr="00F25C0E" w:rsidRDefault="00C15A9C" w:rsidP="00CB192A">
            <w:pPr>
              <w:jc w:val="center"/>
              <w:rPr>
                <w:sz w:val="16"/>
                <w:szCs w:val="16"/>
              </w:rPr>
            </w:pPr>
            <w:r w:rsidRPr="00F25C0E">
              <w:rPr>
                <w:sz w:val="16"/>
                <w:szCs w:val="16"/>
              </w:rPr>
              <w:t>2007</w:t>
            </w:r>
          </w:p>
        </w:tc>
        <w:tc>
          <w:tcPr>
            <w:tcW w:w="2435" w:type="dxa"/>
            <w:vAlign w:val="center"/>
          </w:tcPr>
          <w:p w14:paraId="51B5A7A9" w14:textId="77777777" w:rsidR="00C15A9C" w:rsidRPr="00F25C0E" w:rsidRDefault="00C15A9C" w:rsidP="00CB192A">
            <w:pPr>
              <w:jc w:val="center"/>
              <w:rPr>
                <w:sz w:val="16"/>
                <w:szCs w:val="16"/>
              </w:rPr>
            </w:pPr>
            <w:r w:rsidRPr="00F25C0E">
              <w:rPr>
                <w:color w:val="000000"/>
                <w:sz w:val="16"/>
                <w:szCs w:val="16"/>
              </w:rPr>
              <w:t>7.65</w:t>
            </w:r>
          </w:p>
        </w:tc>
        <w:tc>
          <w:tcPr>
            <w:tcW w:w="1620" w:type="dxa"/>
            <w:vAlign w:val="center"/>
          </w:tcPr>
          <w:p w14:paraId="40EDD2EA" w14:textId="77777777" w:rsidR="00C15A9C" w:rsidRPr="00F25C0E" w:rsidRDefault="00C15A9C" w:rsidP="00CB192A">
            <w:pPr>
              <w:jc w:val="center"/>
              <w:rPr>
                <w:sz w:val="16"/>
                <w:szCs w:val="16"/>
              </w:rPr>
            </w:pPr>
            <w:r w:rsidRPr="00F25C0E">
              <w:rPr>
                <w:color w:val="000000"/>
                <w:sz w:val="16"/>
                <w:szCs w:val="16"/>
              </w:rPr>
              <w:t>3.13</w:t>
            </w:r>
          </w:p>
        </w:tc>
      </w:tr>
      <w:tr w:rsidR="00C15A9C" w:rsidRPr="00F25C0E" w14:paraId="215179FA" w14:textId="77777777" w:rsidTr="00466556">
        <w:trPr>
          <w:jc w:val="center"/>
        </w:trPr>
        <w:tc>
          <w:tcPr>
            <w:tcW w:w="805" w:type="dxa"/>
            <w:vAlign w:val="center"/>
          </w:tcPr>
          <w:p w14:paraId="547441BF" w14:textId="77777777" w:rsidR="00C15A9C" w:rsidRPr="00F25C0E" w:rsidRDefault="00C15A9C" w:rsidP="00CB192A">
            <w:pPr>
              <w:jc w:val="center"/>
              <w:rPr>
                <w:sz w:val="16"/>
                <w:szCs w:val="16"/>
              </w:rPr>
            </w:pPr>
            <w:r w:rsidRPr="00F25C0E">
              <w:rPr>
                <w:sz w:val="16"/>
                <w:szCs w:val="16"/>
              </w:rPr>
              <w:t>2008</w:t>
            </w:r>
          </w:p>
        </w:tc>
        <w:tc>
          <w:tcPr>
            <w:tcW w:w="2435" w:type="dxa"/>
            <w:vAlign w:val="center"/>
          </w:tcPr>
          <w:p w14:paraId="0B0B1687" w14:textId="77777777" w:rsidR="00C15A9C" w:rsidRPr="00F25C0E" w:rsidRDefault="00C15A9C" w:rsidP="00CB192A">
            <w:pPr>
              <w:jc w:val="center"/>
              <w:rPr>
                <w:sz w:val="16"/>
                <w:szCs w:val="16"/>
              </w:rPr>
            </w:pPr>
            <w:r w:rsidRPr="00F25C0E">
              <w:rPr>
                <w:color w:val="000000"/>
                <w:sz w:val="16"/>
                <w:szCs w:val="16"/>
              </w:rPr>
              <w:t>9.66</w:t>
            </w:r>
          </w:p>
        </w:tc>
        <w:tc>
          <w:tcPr>
            <w:tcW w:w="1620" w:type="dxa"/>
            <w:vAlign w:val="center"/>
          </w:tcPr>
          <w:p w14:paraId="436C003A" w14:textId="77777777" w:rsidR="00C15A9C" w:rsidRPr="00F25C0E" w:rsidRDefault="00C15A9C" w:rsidP="00CB192A">
            <w:pPr>
              <w:jc w:val="center"/>
              <w:rPr>
                <w:sz w:val="16"/>
                <w:szCs w:val="16"/>
              </w:rPr>
            </w:pPr>
            <w:r w:rsidRPr="00F25C0E">
              <w:rPr>
                <w:color w:val="000000"/>
                <w:sz w:val="16"/>
                <w:szCs w:val="16"/>
              </w:rPr>
              <w:t>3.79</w:t>
            </w:r>
          </w:p>
        </w:tc>
      </w:tr>
      <w:tr w:rsidR="00C15A9C" w:rsidRPr="00F25C0E" w14:paraId="726C5486" w14:textId="77777777" w:rsidTr="00466556">
        <w:trPr>
          <w:jc w:val="center"/>
        </w:trPr>
        <w:tc>
          <w:tcPr>
            <w:tcW w:w="805" w:type="dxa"/>
            <w:vAlign w:val="center"/>
          </w:tcPr>
          <w:p w14:paraId="4DC13B8B" w14:textId="77777777" w:rsidR="00C15A9C" w:rsidRPr="00F25C0E" w:rsidRDefault="00C15A9C" w:rsidP="00CB192A">
            <w:pPr>
              <w:jc w:val="center"/>
              <w:rPr>
                <w:sz w:val="16"/>
                <w:szCs w:val="16"/>
              </w:rPr>
            </w:pPr>
            <w:r w:rsidRPr="00F25C0E">
              <w:rPr>
                <w:sz w:val="16"/>
                <w:szCs w:val="16"/>
              </w:rPr>
              <w:t>2009</w:t>
            </w:r>
          </w:p>
        </w:tc>
        <w:tc>
          <w:tcPr>
            <w:tcW w:w="2435" w:type="dxa"/>
            <w:vAlign w:val="center"/>
          </w:tcPr>
          <w:p w14:paraId="09162787" w14:textId="77777777" w:rsidR="00C15A9C" w:rsidRPr="00F25C0E" w:rsidRDefault="00C15A9C" w:rsidP="00CB192A">
            <w:pPr>
              <w:jc w:val="center"/>
              <w:rPr>
                <w:sz w:val="16"/>
                <w:szCs w:val="16"/>
              </w:rPr>
            </w:pPr>
            <w:r w:rsidRPr="00F25C0E">
              <w:rPr>
                <w:color w:val="000000"/>
                <w:sz w:val="16"/>
                <w:szCs w:val="16"/>
              </w:rPr>
              <w:t>5.23</w:t>
            </w:r>
          </w:p>
        </w:tc>
        <w:tc>
          <w:tcPr>
            <w:tcW w:w="1620" w:type="dxa"/>
            <w:vAlign w:val="center"/>
          </w:tcPr>
          <w:p w14:paraId="31F72C54" w14:textId="77777777" w:rsidR="00C15A9C" w:rsidRPr="00F25C0E" w:rsidRDefault="00C15A9C" w:rsidP="00CB192A">
            <w:pPr>
              <w:jc w:val="center"/>
              <w:rPr>
                <w:sz w:val="16"/>
                <w:szCs w:val="16"/>
              </w:rPr>
            </w:pPr>
            <w:r w:rsidRPr="00F25C0E">
              <w:rPr>
                <w:color w:val="000000"/>
                <w:sz w:val="16"/>
                <w:szCs w:val="16"/>
              </w:rPr>
              <w:t>2.05</w:t>
            </w:r>
          </w:p>
        </w:tc>
      </w:tr>
      <w:tr w:rsidR="00C15A9C" w:rsidRPr="00F25C0E" w14:paraId="2F85DAA7" w14:textId="77777777" w:rsidTr="00466556">
        <w:trPr>
          <w:jc w:val="center"/>
        </w:trPr>
        <w:tc>
          <w:tcPr>
            <w:tcW w:w="805" w:type="dxa"/>
            <w:vAlign w:val="center"/>
          </w:tcPr>
          <w:p w14:paraId="40F399DB" w14:textId="77777777" w:rsidR="00C15A9C" w:rsidRPr="00F25C0E" w:rsidRDefault="00C15A9C" w:rsidP="00CB192A">
            <w:pPr>
              <w:jc w:val="center"/>
              <w:rPr>
                <w:sz w:val="16"/>
                <w:szCs w:val="16"/>
              </w:rPr>
            </w:pPr>
            <w:r w:rsidRPr="00F25C0E">
              <w:rPr>
                <w:sz w:val="16"/>
                <w:szCs w:val="16"/>
              </w:rPr>
              <w:t>2010</w:t>
            </w:r>
          </w:p>
        </w:tc>
        <w:tc>
          <w:tcPr>
            <w:tcW w:w="2435" w:type="dxa"/>
            <w:vAlign w:val="center"/>
          </w:tcPr>
          <w:p w14:paraId="5C624617" w14:textId="77777777" w:rsidR="00C15A9C" w:rsidRPr="00F25C0E" w:rsidRDefault="00C15A9C" w:rsidP="00CB192A">
            <w:pPr>
              <w:jc w:val="center"/>
              <w:rPr>
                <w:sz w:val="16"/>
                <w:szCs w:val="16"/>
              </w:rPr>
            </w:pPr>
            <w:r w:rsidRPr="00F25C0E">
              <w:rPr>
                <w:color w:val="000000"/>
                <w:sz w:val="16"/>
                <w:szCs w:val="16"/>
              </w:rPr>
              <w:t>5.44</w:t>
            </w:r>
          </w:p>
        </w:tc>
        <w:tc>
          <w:tcPr>
            <w:tcW w:w="1620" w:type="dxa"/>
            <w:vAlign w:val="center"/>
          </w:tcPr>
          <w:p w14:paraId="4127D0E6" w14:textId="77777777" w:rsidR="00C15A9C" w:rsidRPr="00F25C0E" w:rsidRDefault="00C15A9C" w:rsidP="00CB192A">
            <w:pPr>
              <w:jc w:val="center"/>
              <w:rPr>
                <w:sz w:val="16"/>
                <w:szCs w:val="16"/>
              </w:rPr>
            </w:pPr>
            <w:r w:rsidRPr="00F25C0E">
              <w:rPr>
                <w:color w:val="000000"/>
                <w:sz w:val="16"/>
                <w:szCs w:val="16"/>
              </w:rPr>
              <w:t>2.08</w:t>
            </w:r>
          </w:p>
        </w:tc>
      </w:tr>
      <w:tr w:rsidR="00C15A9C" w:rsidRPr="00F25C0E" w14:paraId="4CE53DF2" w14:textId="77777777" w:rsidTr="00466556">
        <w:trPr>
          <w:jc w:val="center"/>
        </w:trPr>
        <w:tc>
          <w:tcPr>
            <w:tcW w:w="805" w:type="dxa"/>
            <w:vAlign w:val="center"/>
          </w:tcPr>
          <w:p w14:paraId="3D21FD01" w14:textId="77777777" w:rsidR="00C15A9C" w:rsidRPr="00F25C0E" w:rsidRDefault="00C15A9C" w:rsidP="00CB192A">
            <w:pPr>
              <w:jc w:val="center"/>
              <w:rPr>
                <w:sz w:val="16"/>
                <w:szCs w:val="16"/>
              </w:rPr>
            </w:pPr>
            <w:r w:rsidRPr="00F25C0E">
              <w:rPr>
                <w:sz w:val="16"/>
                <w:szCs w:val="16"/>
              </w:rPr>
              <w:t>2011</w:t>
            </w:r>
          </w:p>
        </w:tc>
        <w:tc>
          <w:tcPr>
            <w:tcW w:w="2435" w:type="dxa"/>
            <w:vAlign w:val="center"/>
          </w:tcPr>
          <w:p w14:paraId="5BF3DC03" w14:textId="77777777" w:rsidR="00C15A9C" w:rsidRPr="00F25C0E" w:rsidRDefault="00C15A9C" w:rsidP="00CB192A">
            <w:pPr>
              <w:jc w:val="center"/>
              <w:rPr>
                <w:sz w:val="16"/>
                <w:szCs w:val="16"/>
              </w:rPr>
            </w:pPr>
            <w:r w:rsidRPr="00F25C0E">
              <w:rPr>
                <w:color w:val="000000"/>
                <w:sz w:val="16"/>
                <w:szCs w:val="16"/>
              </w:rPr>
              <w:t>5.12</w:t>
            </w:r>
          </w:p>
        </w:tc>
        <w:tc>
          <w:tcPr>
            <w:tcW w:w="1620" w:type="dxa"/>
            <w:vAlign w:val="center"/>
          </w:tcPr>
          <w:p w14:paraId="354C5853" w14:textId="77777777" w:rsidR="00C15A9C" w:rsidRPr="00F25C0E" w:rsidRDefault="00C15A9C" w:rsidP="00CB192A">
            <w:pPr>
              <w:jc w:val="center"/>
              <w:rPr>
                <w:sz w:val="16"/>
                <w:szCs w:val="16"/>
              </w:rPr>
            </w:pPr>
            <w:r w:rsidRPr="00F25C0E">
              <w:rPr>
                <w:color w:val="000000"/>
                <w:sz w:val="16"/>
                <w:szCs w:val="16"/>
              </w:rPr>
              <w:t>1.93</w:t>
            </w:r>
          </w:p>
        </w:tc>
      </w:tr>
      <w:tr w:rsidR="00C15A9C" w:rsidRPr="00F25C0E" w14:paraId="4DDEF324" w14:textId="77777777" w:rsidTr="00466556">
        <w:trPr>
          <w:jc w:val="center"/>
        </w:trPr>
        <w:tc>
          <w:tcPr>
            <w:tcW w:w="805" w:type="dxa"/>
            <w:vAlign w:val="center"/>
          </w:tcPr>
          <w:p w14:paraId="118645EF" w14:textId="77777777" w:rsidR="00C15A9C" w:rsidRPr="00F25C0E" w:rsidRDefault="00C15A9C" w:rsidP="00CB192A">
            <w:pPr>
              <w:jc w:val="center"/>
              <w:rPr>
                <w:sz w:val="16"/>
                <w:szCs w:val="16"/>
              </w:rPr>
            </w:pPr>
            <w:r w:rsidRPr="00F25C0E">
              <w:rPr>
                <w:sz w:val="16"/>
                <w:szCs w:val="16"/>
              </w:rPr>
              <w:t>2012</w:t>
            </w:r>
          </w:p>
        </w:tc>
        <w:tc>
          <w:tcPr>
            <w:tcW w:w="2435" w:type="dxa"/>
            <w:vAlign w:val="center"/>
          </w:tcPr>
          <w:p w14:paraId="67358D35" w14:textId="77777777" w:rsidR="00C15A9C" w:rsidRPr="00F25C0E" w:rsidRDefault="00C15A9C" w:rsidP="00CB192A">
            <w:pPr>
              <w:jc w:val="center"/>
              <w:rPr>
                <w:sz w:val="16"/>
                <w:szCs w:val="16"/>
              </w:rPr>
            </w:pPr>
            <w:r w:rsidRPr="00F25C0E">
              <w:rPr>
                <w:color w:val="000000"/>
                <w:sz w:val="16"/>
                <w:szCs w:val="16"/>
              </w:rPr>
              <w:t>3.85</w:t>
            </w:r>
          </w:p>
        </w:tc>
        <w:tc>
          <w:tcPr>
            <w:tcW w:w="1620" w:type="dxa"/>
            <w:vAlign w:val="center"/>
          </w:tcPr>
          <w:p w14:paraId="0C770A9D" w14:textId="77777777" w:rsidR="00C15A9C" w:rsidRPr="00F25C0E" w:rsidRDefault="00C15A9C" w:rsidP="00CB192A">
            <w:pPr>
              <w:jc w:val="center"/>
              <w:rPr>
                <w:sz w:val="16"/>
                <w:szCs w:val="16"/>
              </w:rPr>
            </w:pPr>
            <w:r w:rsidRPr="00F25C0E">
              <w:rPr>
                <w:color w:val="000000"/>
                <w:sz w:val="16"/>
                <w:szCs w:val="16"/>
              </w:rPr>
              <w:t>1.41</w:t>
            </w:r>
          </w:p>
        </w:tc>
      </w:tr>
      <w:tr w:rsidR="00C15A9C" w:rsidRPr="00F25C0E" w14:paraId="499FFBF4" w14:textId="77777777" w:rsidTr="00466556">
        <w:trPr>
          <w:jc w:val="center"/>
        </w:trPr>
        <w:tc>
          <w:tcPr>
            <w:tcW w:w="805" w:type="dxa"/>
            <w:vAlign w:val="center"/>
          </w:tcPr>
          <w:p w14:paraId="7D227834" w14:textId="77777777" w:rsidR="00C15A9C" w:rsidRPr="00F25C0E" w:rsidRDefault="00C15A9C" w:rsidP="00CB192A">
            <w:pPr>
              <w:jc w:val="center"/>
              <w:rPr>
                <w:sz w:val="16"/>
                <w:szCs w:val="16"/>
              </w:rPr>
            </w:pPr>
            <w:r w:rsidRPr="00F25C0E">
              <w:rPr>
                <w:sz w:val="16"/>
                <w:szCs w:val="16"/>
              </w:rPr>
              <w:t>2013</w:t>
            </w:r>
          </w:p>
        </w:tc>
        <w:tc>
          <w:tcPr>
            <w:tcW w:w="2435" w:type="dxa"/>
            <w:vAlign w:val="center"/>
          </w:tcPr>
          <w:p w14:paraId="2E6A51B6" w14:textId="77777777" w:rsidR="00C15A9C" w:rsidRPr="00F25C0E" w:rsidRDefault="00C15A9C" w:rsidP="00CB192A">
            <w:pPr>
              <w:jc w:val="center"/>
              <w:rPr>
                <w:sz w:val="16"/>
                <w:szCs w:val="16"/>
              </w:rPr>
            </w:pPr>
            <w:r w:rsidRPr="00F25C0E">
              <w:rPr>
                <w:color w:val="000000"/>
                <w:sz w:val="16"/>
                <w:szCs w:val="16"/>
              </w:rPr>
              <w:t>4.64</w:t>
            </w:r>
          </w:p>
        </w:tc>
        <w:tc>
          <w:tcPr>
            <w:tcW w:w="1620" w:type="dxa"/>
            <w:vAlign w:val="center"/>
          </w:tcPr>
          <w:p w14:paraId="3FCD7F78" w14:textId="77777777" w:rsidR="00C15A9C" w:rsidRPr="00F25C0E" w:rsidRDefault="00C15A9C" w:rsidP="00CB192A">
            <w:pPr>
              <w:jc w:val="center"/>
              <w:rPr>
                <w:sz w:val="16"/>
                <w:szCs w:val="16"/>
              </w:rPr>
            </w:pPr>
            <w:r w:rsidRPr="00F25C0E">
              <w:rPr>
                <w:color w:val="000000"/>
                <w:sz w:val="16"/>
                <w:szCs w:val="16"/>
              </w:rPr>
              <w:t>1.67</w:t>
            </w:r>
          </w:p>
        </w:tc>
      </w:tr>
      <w:tr w:rsidR="00C15A9C" w:rsidRPr="00F25C0E" w14:paraId="7DCA54A9" w14:textId="77777777" w:rsidTr="00466556">
        <w:trPr>
          <w:jc w:val="center"/>
        </w:trPr>
        <w:tc>
          <w:tcPr>
            <w:tcW w:w="805" w:type="dxa"/>
            <w:vAlign w:val="center"/>
          </w:tcPr>
          <w:p w14:paraId="1991A5EC" w14:textId="77777777" w:rsidR="00C15A9C" w:rsidRPr="00F25C0E" w:rsidRDefault="00C15A9C" w:rsidP="00CB192A">
            <w:pPr>
              <w:jc w:val="center"/>
              <w:rPr>
                <w:sz w:val="16"/>
                <w:szCs w:val="16"/>
              </w:rPr>
            </w:pPr>
            <w:r w:rsidRPr="00F25C0E">
              <w:rPr>
                <w:sz w:val="16"/>
                <w:szCs w:val="16"/>
              </w:rPr>
              <w:t>2014</w:t>
            </w:r>
          </w:p>
        </w:tc>
        <w:tc>
          <w:tcPr>
            <w:tcW w:w="2435" w:type="dxa"/>
            <w:vAlign w:val="center"/>
          </w:tcPr>
          <w:p w14:paraId="0396FFE4" w14:textId="77777777" w:rsidR="00C15A9C" w:rsidRPr="00F25C0E" w:rsidRDefault="00C15A9C" w:rsidP="00CB192A">
            <w:pPr>
              <w:jc w:val="center"/>
              <w:rPr>
                <w:sz w:val="16"/>
                <w:szCs w:val="16"/>
              </w:rPr>
            </w:pPr>
            <w:r w:rsidRPr="00F25C0E">
              <w:rPr>
                <w:color w:val="000000"/>
                <w:sz w:val="16"/>
                <w:szCs w:val="16"/>
              </w:rPr>
              <w:t>5.58</w:t>
            </w:r>
          </w:p>
        </w:tc>
        <w:tc>
          <w:tcPr>
            <w:tcW w:w="1620" w:type="dxa"/>
            <w:vAlign w:val="center"/>
          </w:tcPr>
          <w:p w14:paraId="52E3874C" w14:textId="77777777" w:rsidR="00C15A9C" w:rsidRPr="00F25C0E" w:rsidRDefault="00C15A9C" w:rsidP="00CB192A">
            <w:pPr>
              <w:jc w:val="center"/>
              <w:rPr>
                <w:sz w:val="16"/>
                <w:szCs w:val="16"/>
              </w:rPr>
            </w:pPr>
            <w:r w:rsidRPr="00F25C0E">
              <w:rPr>
                <w:color w:val="000000"/>
                <w:sz w:val="16"/>
                <w:szCs w:val="16"/>
              </w:rPr>
              <w:t>1.98</w:t>
            </w:r>
          </w:p>
        </w:tc>
      </w:tr>
      <w:tr w:rsidR="00C15A9C" w:rsidRPr="00F25C0E" w14:paraId="6C2F449E" w14:textId="77777777" w:rsidTr="00466556">
        <w:trPr>
          <w:jc w:val="center"/>
        </w:trPr>
        <w:tc>
          <w:tcPr>
            <w:tcW w:w="805" w:type="dxa"/>
            <w:vAlign w:val="center"/>
          </w:tcPr>
          <w:p w14:paraId="561EC05E" w14:textId="77777777" w:rsidR="00C15A9C" w:rsidRPr="00F25C0E" w:rsidRDefault="00C15A9C" w:rsidP="00CB192A">
            <w:pPr>
              <w:jc w:val="center"/>
              <w:rPr>
                <w:sz w:val="16"/>
                <w:szCs w:val="16"/>
              </w:rPr>
            </w:pPr>
            <w:r w:rsidRPr="00F25C0E">
              <w:rPr>
                <w:sz w:val="16"/>
                <w:szCs w:val="16"/>
              </w:rPr>
              <w:t>2015</w:t>
            </w:r>
          </w:p>
        </w:tc>
        <w:tc>
          <w:tcPr>
            <w:tcW w:w="2435" w:type="dxa"/>
            <w:vAlign w:val="center"/>
          </w:tcPr>
          <w:p w14:paraId="74C6C26B" w14:textId="77777777" w:rsidR="00C15A9C" w:rsidRPr="00F25C0E" w:rsidRDefault="00C15A9C" w:rsidP="00CB192A">
            <w:pPr>
              <w:jc w:val="center"/>
              <w:rPr>
                <w:sz w:val="16"/>
                <w:szCs w:val="16"/>
              </w:rPr>
            </w:pPr>
            <w:r w:rsidRPr="00F25C0E">
              <w:rPr>
                <w:color w:val="000000"/>
                <w:sz w:val="16"/>
                <w:szCs w:val="16"/>
              </w:rPr>
              <w:t>3.91</w:t>
            </w:r>
          </w:p>
        </w:tc>
        <w:tc>
          <w:tcPr>
            <w:tcW w:w="1620" w:type="dxa"/>
            <w:vAlign w:val="center"/>
          </w:tcPr>
          <w:p w14:paraId="081D6EC6" w14:textId="77777777" w:rsidR="00C15A9C" w:rsidRPr="00F25C0E" w:rsidRDefault="00C15A9C" w:rsidP="00CB192A">
            <w:pPr>
              <w:jc w:val="center"/>
              <w:rPr>
                <w:sz w:val="16"/>
                <w:szCs w:val="16"/>
              </w:rPr>
            </w:pPr>
            <w:r w:rsidRPr="00F25C0E">
              <w:rPr>
                <w:color w:val="000000"/>
                <w:sz w:val="16"/>
                <w:szCs w:val="16"/>
              </w:rPr>
              <w:t>1.39</w:t>
            </w:r>
          </w:p>
        </w:tc>
      </w:tr>
      <w:tr w:rsidR="00C15A9C" w:rsidRPr="00F25C0E" w14:paraId="2F2921AD" w14:textId="77777777" w:rsidTr="00466556">
        <w:trPr>
          <w:jc w:val="center"/>
        </w:trPr>
        <w:tc>
          <w:tcPr>
            <w:tcW w:w="805" w:type="dxa"/>
            <w:vAlign w:val="center"/>
          </w:tcPr>
          <w:p w14:paraId="6C68656B" w14:textId="77777777" w:rsidR="00C15A9C" w:rsidRPr="00F25C0E" w:rsidRDefault="00C15A9C" w:rsidP="00CB192A">
            <w:pPr>
              <w:jc w:val="center"/>
              <w:rPr>
                <w:sz w:val="16"/>
                <w:szCs w:val="16"/>
              </w:rPr>
            </w:pPr>
            <w:r w:rsidRPr="00F25C0E">
              <w:rPr>
                <w:sz w:val="16"/>
                <w:szCs w:val="16"/>
              </w:rPr>
              <w:t>2016</w:t>
            </w:r>
          </w:p>
        </w:tc>
        <w:tc>
          <w:tcPr>
            <w:tcW w:w="2435" w:type="dxa"/>
            <w:vAlign w:val="center"/>
          </w:tcPr>
          <w:p w14:paraId="7C07BC2B" w14:textId="77777777" w:rsidR="00C15A9C" w:rsidRPr="00F25C0E" w:rsidRDefault="00C15A9C" w:rsidP="00CB192A">
            <w:pPr>
              <w:jc w:val="center"/>
              <w:rPr>
                <w:sz w:val="16"/>
                <w:szCs w:val="16"/>
              </w:rPr>
            </w:pPr>
            <w:r w:rsidRPr="00F25C0E">
              <w:rPr>
                <w:color w:val="000000"/>
                <w:sz w:val="16"/>
                <w:szCs w:val="16"/>
              </w:rPr>
              <w:t>3.49</w:t>
            </w:r>
          </w:p>
        </w:tc>
        <w:tc>
          <w:tcPr>
            <w:tcW w:w="1620" w:type="dxa"/>
            <w:vAlign w:val="center"/>
          </w:tcPr>
          <w:p w14:paraId="4FCAB907" w14:textId="77777777" w:rsidR="00C15A9C" w:rsidRPr="00F25C0E" w:rsidRDefault="00C15A9C" w:rsidP="00CB192A">
            <w:pPr>
              <w:jc w:val="center"/>
              <w:rPr>
                <w:sz w:val="16"/>
                <w:szCs w:val="16"/>
              </w:rPr>
            </w:pPr>
            <w:r w:rsidRPr="00F25C0E">
              <w:rPr>
                <w:color w:val="000000"/>
                <w:sz w:val="16"/>
                <w:szCs w:val="16"/>
              </w:rPr>
              <w:t>1.22</w:t>
            </w:r>
          </w:p>
        </w:tc>
      </w:tr>
      <w:tr w:rsidR="00C15A9C" w:rsidRPr="00F25C0E" w14:paraId="24EEC2B4" w14:textId="77777777" w:rsidTr="00466556">
        <w:trPr>
          <w:jc w:val="center"/>
        </w:trPr>
        <w:tc>
          <w:tcPr>
            <w:tcW w:w="805" w:type="dxa"/>
            <w:vAlign w:val="center"/>
          </w:tcPr>
          <w:p w14:paraId="57FDC569" w14:textId="77777777" w:rsidR="00C15A9C" w:rsidRPr="00F25C0E" w:rsidRDefault="00C15A9C" w:rsidP="00CB192A">
            <w:pPr>
              <w:jc w:val="center"/>
              <w:rPr>
                <w:sz w:val="16"/>
                <w:szCs w:val="16"/>
              </w:rPr>
            </w:pPr>
            <w:r w:rsidRPr="00F25C0E">
              <w:rPr>
                <w:sz w:val="16"/>
                <w:szCs w:val="16"/>
              </w:rPr>
              <w:t>2017</w:t>
            </w:r>
          </w:p>
        </w:tc>
        <w:tc>
          <w:tcPr>
            <w:tcW w:w="2435" w:type="dxa"/>
            <w:vAlign w:val="center"/>
          </w:tcPr>
          <w:p w14:paraId="3D8B25A3" w14:textId="77777777" w:rsidR="00C15A9C" w:rsidRPr="00F25C0E" w:rsidRDefault="00C15A9C" w:rsidP="00CB192A">
            <w:pPr>
              <w:jc w:val="center"/>
              <w:rPr>
                <w:sz w:val="16"/>
                <w:szCs w:val="16"/>
              </w:rPr>
            </w:pPr>
            <w:r w:rsidRPr="00F25C0E">
              <w:rPr>
                <w:color w:val="000000"/>
                <w:sz w:val="16"/>
                <w:szCs w:val="16"/>
              </w:rPr>
              <w:t>4.08</w:t>
            </w:r>
          </w:p>
        </w:tc>
        <w:tc>
          <w:tcPr>
            <w:tcW w:w="1620" w:type="dxa"/>
            <w:vAlign w:val="center"/>
          </w:tcPr>
          <w:p w14:paraId="1E2FA58D" w14:textId="77777777" w:rsidR="00C15A9C" w:rsidRPr="00F25C0E" w:rsidRDefault="00C15A9C" w:rsidP="00CB192A">
            <w:pPr>
              <w:jc w:val="center"/>
              <w:rPr>
                <w:sz w:val="16"/>
                <w:szCs w:val="16"/>
              </w:rPr>
            </w:pPr>
            <w:r w:rsidRPr="00F25C0E">
              <w:rPr>
                <w:color w:val="000000"/>
                <w:sz w:val="16"/>
                <w:szCs w:val="16"/>
              </w:rPr>
              <w:t>1.39</w:t>
            </w:r>
          </w:p>
        </w:tc>
      </w:tr>
      <w:tr w:rsidR="00C15A9C" w:rsidRPr="00F25C0E" w14:paraId="278FF3F2" w14:textId="77777777" w:rsidTr="00466556">
        <w:trPr>
          <w:jc w:val="center"/>
        </w:trPr>
        <w:tc>
          <w:tcPr>
            <w:tcW w:w="805" w:type="dxa"/>
            <w:tcBorders>
              <w:bottom w:val="thinThickMediumGap" w:sz="24" w:space="0" w:color="auto"/>
            </w:tcBorders>
            <w:vAlign w:val="center"/>
          </w:tcPr>
          <w:p w14:paraId="76B03ADF" w14:textId="77777777" w:rsidR="00C15A9C" w:rsidRPr="00F25C0E" w:rsidRDefault="00C15A9C" w:rsidP="00CB192A">
            <w:pPr>
              <w:jc w:val="center"/>
              <w:rPr>
                <w:sz w:val="16"/>
                <w:szCs w:val="16"/>
              </w:rPr>
            </w:pPr>
            <w:r w:rsidRPr="00F25C0E">
              <w:rPr>
                <w:sz w:val="16"/>
                <w:szCs w:val="16"/>
              </w:rPr>
              <w:t>2018</w:t>
            </w:r>
          </w:p>
        </w:tc>
        <w:tc>
          <w:tcPr>
            <w:tcW w:w="2435" w:type="dxa"/>
            <w:tcBorders>
              <w:bottom w:val="thinThickMediumGap" w:sz="24" w:space="0" w:color="auto"/>
            </w:tcBorders>
            <w:vAlign w:val="center"/>
          </w:tcPr>
          <w:p w14:paraId="61CF61CA" w14:textId="77777777" w:rsidR="00C15A9C" w:rsidRPr="00F25C0E" w:rsidRDefault="00C15A9C" w:rsidP="00CB192A">
            <w:pPr>
              <w:jc w:val="center"/>
              <w:rPr>
                <w:sz w:val="16"/>
                <w:szCs w:val="16"/>
              </w:rPr>
            </w:pPr>
            <w:r w:rsidRPr="00F25C0E">
              <w:rPr>
                <w:color w:val="000000"/>
                <w:sz w:val="16"/>
                <w:szCs w:val="16"/>
              </w:rPr>
              <w:t>4.17</w:t>
            </w:r>
          </w:p>
        </w:tc>
        <w:tc>
          <w:tcPr>
            <w:tcW w:w="1620" w:type="dxa"/>
            <w:tcBorders>
              <w:bottom w:val="thinThickMediumGap" w:sz="24" w:space="0" w:color="auto"/>
            </w:tcBorders>
            <w:vAlign w:val="center"/>
          </w:tcPr>
          <w:p w14:paraId="6BE7680F" w14:textId="77777777" w:rsidR="00C15A9C" w:rsidRPr="00F25C0E" w:rsidRDefault="00C15A9C" w:rsidP="00CB192A">
            <w:pPr>
              <w:jc w:val="center"/>
              <w:rPr>
                <w:sz w:val="16"/>
                <w:szCs w:val="16"/>
              </w:rPr>
            </w:pPr>
            <w:r w:rsidRPr="00F25C0E">
              <w:rPr>
                <w:color w:val="000000"/>
                <w:sz w:val="16"/>
                <w:szCs w:val="16"/>
              </w:rPr>
              <w:t>1.42</w:t>
            </w:r>
          </w:p>
        </w:tc>
      </w:tr>
    </w:tbl>
    <w:p w14:paraId="017072CC" w14:textId="64796253" w:rsidR="003623B4" w:rsidRDefault="0068656E" w:rsidP="003623B4">
      <w:pPr>
        <w:pStyle w:val="SMcaption"/>
      </w:pPr>
      <w:r w:rsidRPr="0068656E">
        <w:t xml:space="preserve">Annual United States national </w:t>
      </w:r>
      <w:r>
        <w:t xml:space="preserve">average </w:t>
      </w:r>
      <w:r w:rsidRPr="0068656E">
        <w:t>natural gas costs 1999-2019</w:t>
      </w:r>
      <w:r w:rsidR="003623B4">
        <w:t>.</w:t>
      </w:r>
      <w:r w:rsidR="00037A33" w:rsidRPr="00037A33">
        <w:t xml:space="preserve"> </w:t>
      </w:r>
      <w:r w:rsidR="00037A33">
        <w:t>Information was obtained from the United States EIA and average costs were normalized to January 2019 US currency</w:t>
      </w:r>
      <w:r w:rsidR="001A7555">
        <w:fldChar w:fldCharType="begin" w:fldLock="1"/>
      </w:r>
      <w:r w:rsidR="00576D72">
        <w:instrText>ADDIN CSL_CITATION {"citationItems":[{"id":"ITEM-1","itemData":{"URL":"https://www.eia.gov/totalenergy/data/monthly/#prices.","accessed":{"date-parts":[["2019","10","18"]]},"author":[{"dropping-particle":"","family":"EIA","given":"","non-dropping-particle":"","parse-names":false,"suffix":""}],"container-title":"Monthly Energy Review","id":"ITEM-1","issued":{"date-parts":[["2019"]]},"title":"U.S. Energy Information Administration (EIA) - Total Energy Monthly Data","type":"webpage"},"uris":["http://www.mendeley.com/documents/?uuid=f4dcd3f5-1919-3dd2-b12b-53628f01a4f9"]},{"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14,16&lt;/sup&gt;","plainTextFormattedCitation":"14,16","previouslyFormattedCitation":"&lt;sup&gt;14,16&lt;/sup&gt;"},"properties":{"noteIndex":0},"schema":"https://github.com/citation-style-language/schema/raw/master/csl-citation.json"}</w:instrText>
      </w:r>
      <w:r w:rsidR="001A7555">
        <w:fldChar w:fldCharType="separate"/>
      </w:r>
      <w:r w:rsidR="001A7555" w:rsidRPr="001A7555">
        <w:rPr>
          <w:noProof/>
          <w:vertAlign w:val="superscript"/>
        </w:rPr>
        <w:t>14,16</w:t>
      </w:r>
      <w:r w:rsidR="001A7555">
        <w:fldChar w:fldCharType="end"/>
      </w:r>
      <w:r w:rsidR="00037A33">
        <w:t>.</w:t>
      </w:r>
      <w:r w:rsidR="003623B4">
        <w:t xml:space="preserve"> </w:t>
      </w:r>
    </w:p>
    <w:p w14:paraId="1EDD80DA" w14:textId="54752DBD" w:rsidR="00037A33" w:rsidRDefault="00CE0843" w:rsidP="00CE0843">
      <w:r>
        <w:br w:type="page"/>
      </w:r>
    </w:p>
    <w:p w14:paraId="03AEA34D" w14:textId="42090864" w:rsidR="00C376E5" w:rsidRDefault="003623B4" w:rsidP="003623B4">
      <w:pPr>
        <w:pStyle w:val="SMHeading"/>
      </w:pPr>
      <w:r>
        <w:lastRenderedPageBreak/>
        <w:t>Table S</w:t>
      </w:r>
      <w:bookmarkStart w:id="15" w:name="_Hlk38636118"/>
      <w:r w:rsidR="00C46265">
        <w:t>5</w:t>
      </w:r>
      <w:r>
        <w:t>.</w:t>
      </w:r>
      <w:r w:rsidR="005A436B">
        <w:t xml:space="preserve"> Cost of process and wastewater treatment </w:t>
      </w:r>
      <w:bookmarkEnd w:id="15"/>
    </w:p>
    <w:p w14:paraId="33180E7D" w14:textId="77777777" w:rsidR="008A2E90" w:rsidRDefault="008A2E90" w:rsidP="003623B4">
      <w:pPr>
        <w:pStyle w:val="SMHead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1805"/>
      </w:tblGrid>
      <w:tr w:rsidR="0017247B" w:rsidRPr="00F25C0E" w14:paraId="71F76052" w14:textId="77777777" w:rsidTr="000814FD">
        <w:trPr>
          <w:jc w:val="center"/>
        </w:trPr>
        <w:tc>
          <w:tcPr>
            <w:tcW w:w="2425" w:type="dxa"/>
            <w:tcBorders>
              <w:bottom w:val="double" w:sz="4" w:space="0" w:color="auto"/>
            </w:tcBorders>
            <w:vAlign w:val="center"/>
          </w:tcPr>
          <w:p w14:paraId="793006B2" w14:textId="77777777" w:rsidR="0017247B" w:rsidRPr="00F25C0E" w:rsidRDefault="0017247B" w:rsidP="000814FD">
            <w:pPr>
              <w:rPr>
                <w:b/>
                <w:bCs/>
                <w:sz w:val="16"/>
                <w:szCs w:val="16"/>
              </w:rPr>
            </w:pPr>
            <w:r w:rsidRPr="00F25C0E">
              <w:rPr>
                <w:b/>
                <w:bCs/>
                <w:sz w:val="16"/>
                <w:szCs w:val="16"/>
              </w:rPr>
              <w:t>Utility</w:t>
            </w:r>
          </w:p>
        </w:tc>
        <w:tc>
          <w:tcPr>
            <w:tcW w:w="1805" w:type="dxa"/>
            <w:tcBorders>
              <w:bottom w:val="double" w:sz="4" w:space="0" w:color="auto"/>
            </w:tcBorders>
            <w:vAlign w:val="center"/>
          </w:tcPr>
          <w:p w14:paraId="427DDF96" w14:textId="76DE2071" w:rsidR="0017247B" w:rsidRPr="00F25C0E" w:rsidRDefault="0017247B" w:rsidP="000814FD">
            <w:pPr>
              <w:jc w:val="center"/>
              <w:rPr>
                <w:b/>
                <w:bCs/>
                <w:sz w:val="16"/>
                <w:szCs w:val="16"/>
              </w:rPr>
            </w:pPr>
            <w:r w:rsidRPr="00F25C0E">
              <w:rPr>
                <w:b/>
                <w:bCs/>
                <w:sz w:val="16"/>
                <w:szCs w:val="16"/>
              </w:rPr>
              <w:t>Cost (USD</w:t>
            </w:r>
            <w:r w:rsidR="00756842" w:rsidRPr="00F25C0E">
              <w:rPr>
                <w:b/>
                <w:bCs/>
                <w:sz w:val="16"/>
                <w:szCs w:val="16"/>
              </w:rPr>
              <w:t xml:space="preserve"> </w:t>
            </w:r>
            <w:r w:rsidRPr="00F25C0E">
              <w:rPr>
                <w:b/>
                <w:bCs/>
                <w:sz w:val="16"/>
                <w:szCs w:val="16"/>
              </w:rPr>
              <w:t>m</w:t>
            </w:r>
            <w:r w:rsidR="00756842" w:rsidRPr="00F25C0E">
              <w:rPr>
                <w:b/>
                <w:bCs/>
                <w:sz w:val="16"/>
                <w:szCs w:val="16"/>
                <w:vertAlign w:val="superscript"/>
              </w:rPr>
              <w:t>-</w:t>
            </w:r>
            <w:r w:rsidRPr="00F25C0E">
              <w:rPr>
                <w:b/>
                <w:bCs/>
                <w:sz w:val="16"/>
                <w:szCs w:val="16"/>
                <w:vertAlign w:val="superscript"/>
              </w:rPr>
              <w:t>3</w:t>
            </w:r>
            <w:r w:rsidRPr="00F25C0E">
              <w:rPr>
                <w:b/>
                <w:bCs/>
                <w:sz w:val="16"/>
                <w:szCs w:val="16"/>
              </w:rPr>
              <w:t>)</w:t>
            </w:r>
          </w:p>
        </w:tc>
      </w:tr>
      <w:tr w:rsidR="0017247B" w:rsidRPr="00F25C0E" w14:paraId="3477964E" w14:textId="77777777" w:rsidTr="000814FD">
        <w:trPr>
          <w:jc w:val="center"/>
        </w:trPr>
        <w:tc>
          <w:tcPr>
            <w:tcW w:w="2425" w:type="dxa"/>
            <w:tcBorders>
              <w:top w:val="double" w:sz="4" w:space="0" w:color="auto"/>
            </w:tcBorders>
            <w:vAlign w:val="center"/>
          </w:tcPr>
          <w:p w14:paraId="3A371A08" w14:textId="77777777" w:rsidR="0017247B" w:rsidRPr="00F25C0E" w:rsidRDefault="0017247B" w:rsidP="000814FD">
            <w:pPr>
              <w:rPr>
                <w:sz w:val="16"/>
                <w:szCs w:val="16"/>
              </w:rPr>
            </w:pPr>
            <w:r w:rsidRPr="00F25C0E">
              <w:rPr>
                <w:sz w:val="16"/>
                <w:szCs w:val="16"/>
              </w:rPr>
              <w:t>Process water</w:t>
            </w:r>
          </w:p>
          <w:p w14:paraId="6EEE82A4" w14:textId="77777777" w:rsidR="0017247B" w:rsidRPr="00F25C0E" w:rsidRDefault="0017247B" w:rsidP="000814FD">
            <w:pPr>
              <w:rPr>
                <w:sz w:val="16"/>
                <w:szCs w:val="16"/>
              </w:rPr>
            </w:pPr>
          </w:p>
        </w:tc>
        <w:tc>
          <w:tcPr>
            <w:tcW w:w="1805" w:type="dxa"/>
            <w:tcBorders>
              <w:top w:val="double" w:sz="4" w:space="0" w:color="auto"/>
            </w:tcBorders>
          </w:tcPr>
          <w:p w14:paraId="4F16B055" w14:textId="77777777" w:rsidR="0017247B" w:rsidRPr="00F25C0E" w:rsidRDefault="0017247B" w:rsidP="000814FD">
            <w:pPr>
              <w:jc w:val="center"/>
              <w:rPr>
                <w:sz w:val="16"/>
                <w:szCs w:val="16"/>
              </w:rPr>
            </w:pPr>
            <w:r w:rsidRPr="00F25C0E">
              <w:rPr>
                <w:sz w:val="16"/>
                <w:szCs w:val="16"/>
              </w:rPr>
              <w:t>0.63</w:t>
            </w:r>
          </w:p>
        </w:tc>
      </w:tr>
      <w:tr w:rsidR="0017247B" w:rsidRPr="00F25C0E" w14:paraId="62CF2F9D" w14:textId="77777777" w:rsidTr="000814FD">
        <w:trPr>
          <w:jc w:val="center"/>
        </w:trPr>
        <w:tc>
          <w:tcPr>
            <w:tcW w:w="2425" w:type="dxa"/>
            <w:vAlign w:val="center"/>
          </w:tcPr>
          <w:p w14:paraId="6ACDF79D" w14:textId="77777777" w:rsidR="0017247B" w:rsidRPr="00F25C0E" w:rsidRDefault="0017247B" w:rsidP="000814FD">
            <w:pPr>
              <w:rPr>
                <w:sz w:val="16"/>
                <w:szCs w:val="16"/>
              </w:rPr>
            </w:pPr>
            <w:r w:rsidRPr="00F25C0E">
              <w:rPr>
                <w:sz w:val="16"/>
                <w:szCs w:val="16"/>
              </w:rPr>
              <w:t>Wastewater filtration treatment</w:t>
            </w:r>
          </w:p>
          <w:p w14:paraId="7AA13499" w14:textId="77777777" w:rsidR="0017247B" w:rsidRPr="00F25C0E" w:rsidRDefault="0017247B" w:rsidP="000814FD">
            <w:pPr>
              <w:rPr>
                <w:sz w:val="16"/>
                <w:szCs w:val="16"/>
              </w:rPr>
            </w:pPr>
          </w:p>
        </w:tc>
        <w:tc>
          <w:tcPr>
            <w:tcW w:w="1805" w:type="dxa"/>
          </w:tcPr>
          <w:p w14:paraId="156BC772" w14:textId="77777777" w:rsidR="0017247B" w:rsidRPr="00F25C0E" w:rsidRDefault="0017247B" w:rsidP="000814FD">
            <w:pPr>
              <w:jc w:val="center"/>
              <w:rPr>
                <w:sz w:val="16"/>
                <w:szCs w:val="16"/>
              </w:rPr>
            </w:pPr>
            <w:r w:rsidRPr="00F25C0E">
              <w:rPr>
                <w:sz w:val="16"/>
                <w:szCs w:val="16"/>
              </w:rPr>
              <w:t>0.51</w:t>
            </w:r>
          </w:p>
        </w:tc>
      </w:tr>
      <w:tr w:rsidR="0017247B" w:rsidRPr="00F25C0E" w14:paraId="64FAAA13" w14:textId="77777777" w:rsidTr="000814FD">
        <w:trPr>
          <w:jc w:val="center"/>
        </w:trPr>
        <w:tc>
          <w:tcPr>
            <w:tcW w:w="2425" w:type="dxa"/>
            <w:tcBorders>
              <w:bottom w:val="thinThickMediumGap" w:sz="24" w:space="0" w:color="auto"/>
            </w:tcBorders>
            <w:vAlign w:val="center"/>
          </w:tcPr>
          <w:p w14:paraId="416273A6" w14:textId="77777777" w:rsidR="0017247B" w:rsidRPr="00F25C0E" w:rsidRDefault="0017247B" w:rsidP="000814FD">
            <w:pPr>
              <w:rPr>
                <w:sz w:val="16"/>
                <w:szCs w:val="16"/>
              </w:rPr>
            </w:pPr>
            <w:r w:rsidRPr="00F25C0E">
              <w:rPr>
                <w:sz w:val="16"/>
                <w:szCs w:val="16"/>
              </w:rPr>
              <w:t>Biological oxidation of wastewater</w:t>
            </w:r>
          </w:p>
        </w:tc>
        <w:tc>
          <w:tcPr>
            <w:tcW w:w="1805" w:type="dxa"/>
            <w:tcBorders>
              <w:bottom w:val="thinThickMediumGap" w:sz="24" w:space="0" w:color="auto"/>
            </w:tcBorders>
          </w:tcPr>
          <w:p w14:paraId="78FB8A6F" w14:textId="77777777" w:rsidR="0017247B" w:rsidRPr="00F25C0E" w:rsidRDefault="0017247B" w:rsidP="000814FD">
            <w:pPr>
              <w:jc w:val="center"/>
              <w:rPr>
                <w:sz w:val="16"/>
                <w:szCs w:val="16"/>
              </w:rPr>
            </w:pPr>
            <w:r w:rsidRPr="00F25C0E">
              <w:rPr>
                <w:sz w:val="16"/>
                <w:szCs w:val="16"/>
              </w:rPr>
              <w:t>0.57</w:t>
            </w:r>
          </w:p>
        </w:tc>
      </w:tr>
    </w:tbl>
    <w:p w14:paraId="185E5758" w14:textId="2B04ECA1" w:rsidR="003623B4" w:rsidRDefault="003B0196" w:rsidP="00BC0488">
      <w:pPr>
        <w:pStyle w:val="SMcaption"/>
      </w:pPr>
      <w:r w:rsidRPr="003B0196">
        <w:t>Cost of process and wastewater treatment</w:t>
      </w:r>
      <w:r w:rsidR="003623B4">
        <w:t>.</w:t>
      </w:r>
      <w:r w:rsidR="00B32DEA">
        <w:t xml:space="preserve"> </w:t>
      </w:r>
      <w:r w:rsidR="009802A3">
        <w:t>C</w:t>
      </w:r>
      <w:r w:rsidR="00B32DEA">
        <w:t>ost</w:t>
      </w:r>
      <w:r w:rsidR="0066785D">
        <w:t xml:space="preserve"> </w:t>
      </w:r>
      <w:r w:rsidR="00B32DEA">
        <w:t>were reported in</w:t>
      </w:r>
      <w:r w:rsidR="009802A3">
        <w:t xml:space="preserve"> </w:t>
      </w:r>
      <w:r w:rsidR="009802A3" w:rsidRPr="00BC0488">
        <w:rPr>
          <w:i/>
          <w:iCs/>
        </w:rPr>
        <w:t>Food Plant Economics</w:t>
      </w:r>
      <w:r w:rsidR="009802A3">
        <w:t xml:space="preserve"> and were adjuste</w:t>
      </w:r>
      <w:r w:rsidR="0066785D">
        <w:t>d to</w:t>
      </w:r>
      <w:r w:rsidR="004B27F7">
        <w:t xml:space="preserve"> account for inflation reported in</w:t>
      </w:r>
      <w:r w:rsidR="0066785D">
        <w:t xml:space="preserve"> January 2019 </w:t>
      </w:r>
      <w:r w:rsidR="00BC0488">
        <w:t>US currency</w:t>
      </w:r>
      <w:r w:rsidR="003623B4">
        <w:t xml:space="preserve"> </w:t>
      </w:r>
      <w:r w:rsidR="00B32DEA">
        <w:fldChar w:fldCharType="begin" w:fldLock="1"/>
      </w:r>
      <w:r w:rsidR="0080510F">
        <w:instrText>ADDIN CSL_CITATION {"citationItems":[{"id":"ITEM-1","itemData":{"author":[{"dropping-particle":"","family":"Maroulis","given":"Zacharias B.","non-dropping-particle":"","parse-names":false,"suffix":""},{"dropping-particle":"","family":"Saravacos","given":"George D.","non-dropping-particle":"","parse-names":false,"suffix":""}],"chapter-number":"6","container-title":"Food Plant Economics","edition":"1","id":"ITEM-1","issued":{"date-parts":[["2007"]]},"page":"135-174","publisher-place":"Boca Raton","title":"Operating Cost of Food Plants","type":"chapter"},"uris":["http://www.mendeley.com/documents/?uuid=c2f34ad7-0116-46f8-9489-1460830c76b3"]},{"id":"ITEM-2","itemData":{"URL":"https://data.bls.gov/cgi-bin/cpicalc.pl","accessed":{"date-parts":[["2019","10","11"]]},"author":[{"dropping-particle":"","family":"US labor statistics","given":"","non-dropping-particle":"","parse-names":false,"suffix":""}],"id":"ITEM-2","issued":{"date-parts":[["2019"]]},"title":"CPI Inflation Calculator","type":"webpage"},"uris":["http://www.mendeley.com/documents/?uuid=445d6343-3db4-3ee6-863d-2a2de0778467"]}],"mendeley":{"formattedCitation":"&lt;sup&gt;16,18&lt;/sup&gt;","plainTextFormattedCitation":"16,18","previouslyFormattedCitation":"&lt;sup&gt;16,18&lt;/sup&gt;"},"properties":{"noteIndex":0},"schema":"https://github.com/citation-style-language/schema/raw/master/csl-citation.json"}</w:instrText>
      </w:r>
      <w:r w:rsidR="00B32DEA">
        <w:fldChar w:fldCharType="separate"/>
      </w:r>
      <w:r w:rsidR="00576D72" w:rsidRPr="00576D72">
        <w:rPr>
          <w:noProof/>
          <w:vertAlign w:val="superscript"/>
        </w:rPr>
        <w:t>16,18</w:t>
      </w:r>
      <w:r w:rsidR="00B32DEA">
        <w:fldChar w:fldCharType="end"/>
      </w:r>
      <w:r w:rsidR="00BC0488">
        <w:t xml:space="preserve">. </w:t>
      </w:r>
    </w:p>
    <w:p w14:paraId="4968A53E" w14:textId="77777777" w:rsidR="008218C4" w:rsidRDefault="008218C4" w:rsidP="00477182">
      <w:pPr>
        <w:pStyle w:val="SMcaption"/>
      </w:pPr>
    </w:p>
    <w:p w14:paraId="2B6BCA94" w14:textId="350E36E4" w:rsidR="00C50C6D" w:rsidRPr="00355362" w:rsidRDefault="00C50C6D" w:rsidP="00C50C6D">
      <w:pPr>
        <w:pStyle w:val="SMHeading"/>
      </w:pPr>
      <w:r>
        <w:t xml:space="preserve">Data </w:t>
      </w:r>
      <w:r w:rsidRPr="00355362">
        <w:t>S1</w:t>
      </w:r>
      <w:r w:rsidR="008218C4">
        <w:t>.</w:t>
      </w:r>
      <w:r w:rsidRPr="00355362">
        <w:t xml:space="preserve"> </w:t>
      </w:r>
      <w:r>
        <w:t>(separate file)</w:t>
      </w:r>
    </w:p>
    <w:p w14:paraId="08DC9151" w14:textId="3D2B48B0" w:rsidR="00C50C6D" w:rsidRPr="008C5271" w:rsidRDefault="008B7C29" w:rsidP="00477182">
      <w:pPr>
        <w:pStyle w:val="SMcaption"/>
        <w:rPr>
          <w:color w:val="FF0000"/>
        </w:rPr>
      </w:pPr>
      <w:r w:rsidRPr="008C5271">
        <w:rPr>
          <w:color w:val="FF0000"/>
        </w:rPr>
        <w:t>Techno-economic analysis excel model for ACBM</w:t>
      </w:r>
      <w:r w:rsidR="00C50C6D" w:rsidRPr="008C5271">
        <w:rPr>
          <w:color w:val="FF0000"/>
        </w:rPr>
        <w:t>.</w:t>
      </w:r>
      <w:r w:rsidR="008C5271">
        <w:rPr>
          <w:color w:val="FF0000"/>
        </w:rPr>
        <w:t xml:space="preserve"> Tentative name</w:t>
      </w:r>
      <w:r w:rsidR="00BC3E04" w:rsidRPr="008C5271">
        <w:rPr>
          <w:color w:val="FF0000"/>
        </w:rPr>
        <w:t xml:space="preserve"> </w:t>
      </w:r>
    </w:p>
    <w:p w14:paraId="62CF527C" w14:textId="67CD811D" w:rsidR="008C5271" w:rsidRDefault="008B7C29" w:rsidP="008C5271">
      <w:pPr>
        <w:pStyle w:val="SMHeading"/>
      </w:pPr>
      <w:r>
        <w:t xml:space="preserve">Data </w:t>
      </w:r>
      <w:r w:rsidRPr="00355362">
        <w:t>S</w:t>
      </w:r>
      <w:r>
        <w:t>2.</w:t>
      </w:r>
      <w:r w:rsidRPr="00355362">
        <w:t xml:space="preserve"> </w:t>
      </w:r>
      <w:r>
        <w:t>(separate file)</w:t>
      </w:r>
    </w:p>
    <w:p w14:paraId="77F8898A" w14:textId="4C82170E" w:rsidR="008C5271" w:rsidRDefault="008C5271" w:rsidP="008C5271">
      <w:pPr>
        <w:pStyle w:val="SMcaption"/>
      </w:pPr>
      <w:r w:rsidRPr="008C5271">
        <w:rPr>
          <w:color w:val="FF0000"/>
        </w:rPr>
        <w:t xml:space="preserve">Techno-economic analysis </w:t>
      </w:r>
      <w:r w:rsidR="00FF0D59">
        <w:rPr>
          <w:color w:val="FF0000"/>
        </w:rPr>
        <w:t>web-based</w:t>
      </w:r>
      <w:r w:rsidRPr="008C5271">
        <w:rPr>
          <w:color w:val="FF0000"/>
        </w:rPr>
        <w:t xml:space="preserve"> program for ACBM</w:t>
      </w:r>
      <w:r>
        <w:t>.</w:t>
      </w:r>
      <w:r w:rsidR="00FF0D59">
        <w:t xml:space="preserve"> </w:t>
      </w:r>
      <w:r>
        <w:rPr>
          <w:color w:val="FF0000"/>
        </w:rPr>
        <w:t>Tentative name</w:t>
      </w:r>
    </w:p>
    <w:p w14:paraId="51DF20C2" w14:textId="77777777" w:rsidR="008C5271" w:rsidRPr="00015F74" w:rsidRDefault="008C5271" w:rsidP="008C5271">
      <w:pPr>
        <w:pStyle w:val="SMHeading"/>
      </w:pPr>
    </w:p>
    <w:sectPr w:rsidR="008C5271" w:rsidRPr="00015F74" w:rsidSect="00E853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BDE57" w14:textId="77777777" w:rsidR="00B7285C" w:rsidRDefault="00B7285C">
      <w:r>
        <w:separator/>
      </w:r>
    </w:p>
  </w:endnote>
  <w:endnote w:type="continuationSeparator" w:id="0">
    <w:p w14:paraId="5B3F6487" w14:textId="77777777" w:rsidR="00B7285C" w:rsidRDefault="00B7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B00F70" w:rsidRDefault="00B00F70">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B00F70" w:rsidRDefault="00B0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F5BC2" w14:textId="77777777" w:rsidR="00B7285C" w:rsidRDefault="00B7285C">
      <w:r>
        <w:separator/>
      </w:r>
    </w:p>
  </w:footnote>
  <w:footnote w:type="continuationSeparator" w:id="0">
    <w:p w14:paraId="4E0C6B8B" w14:textId="77777777" w:rsidR="00B7285C" w:rsidRDefault="00B72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B00F70" w:rsidRPr="005001AC" w:rsidRDefault="00B00F70" w:rsidP="005001AC">
    <w:pPr>
      <w:jc w:val="right"/>
      <w:rPr>
        <w:sz w:val="20"/>
      </w:rPr>
    </w:pPr>
  </w:p>
  <w:p w14:paraId="3CD866EE" w14:textId="77777777" w:rsidR="00B00F70" w:rsidRDefault="00B00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 Risner">
    <w15:presenceInfo w15:providerId="Windows Live" w15:userId="25192d1114ac70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112C"/>
    <w:rsid w:val="00002073"/>
    <w:rsid w:val="00010748"/>
    <w:rsid w:val="000113E0"/>
    <w:rsid w:val="00012BEF"/>
    <w:rsid w:val="00014EC3"/>
    <w:rsid w:val="00015F74"/>
    <w:rsid w:val="000306A4"/>
    <w:rsid w:val="00031517"/>
    <w:rsid w:val="00031B98"/>
    <w:rsid w:val="0003263B"/>
    <w:rsid w:val="00034D3D"/>
    <w:rsid w:val="00035546"/>
    <w:rsid w:val="000370E2"/>
    <w:rsid w:val="00037825"/>
    <w:rsid w:val="00037A33"/>
    <w:rsid w:val="0004438A"/>
    <w:rsid w:val="00044895"/>
    <w:rsid w:val="00045FAE"/>
    <w:rsid w:val="00051BBC"/>
    <w:rsid w:val="0005382C"/>
    <w:rsid w:val="00055478"/>
    <w:rsid w:val="00057A32"/>
    <w:rsid w:val="00061051"/>
    <w:rsid w:val="00061AF5"/>
    <w:rsid w:val="00065EBD"/>
    <w:rsid w:val="00067E66"/>
    <w:rsid w:val="00070580"/>
    <w:rsid w:val="0007278C"/>
    <w:rsid w:val="0007720C"/>
    <w:rsid w:val="000814FD"/>
    <w:rsid w:val="00081BFA"/>
    <w:rsid w:val="00083B44"/>
    <w:rsid w:val="000850DC"/>
    <w:rsid w:val="0009769E"/>
    <w:rsid w:val="000B1176"/>
    <w:rsid w:val="000B4590"/>
    <w:rsid w:val="000B5943"/>
    <w:rsid w:val="000B640C"/>
    <w:rsid w:val="000B6B33"/>
    <w:rsid w:val="000B7FC5"/>
    <w:rsid w:val="000C263D"/>
    <w:rsid w:val="000C2771"/>
    <w:rsid w:val="000C5024"/>
    <w:rsid w:val="000D46F4"/>
    <w:rsid w:val="000D4BE4"/>
    <w:rsid w:val="000D5894"/>
    <w:rsid w:val="000D6B5F"/>
    <w:rsid w:val="000F0DCE"/>
    <w:rsid w:val="000F5202"/>
    <w:rsid w:val="000F62E1"/>
    <w:rsid w:val="000F6941"/>
    <w:rsid w:val="000F6BE3"/>
    <w:rsid w:val="001039B8"/>
    <w:rsid w:val="001053CB"/>
    <w:rsid w:val="001128EF"/>
    <w:rsid w:val="00112C5B"/>
    <w:rsid w:val="00113479"/>
    <w:rsid w:val="00114193"/>
    <w:rsid w:val="00115A38"/>
    <w:rsid w:val="0011687B"/>
    <w:rsid w:val="00120E17"/>
    <w:rsid w:val="00120FB8"/>
    <w:rsid w:val="001235F3"/>
    <w:rsid w:val="00124F82"/>
    <w:rsid w:val="00125B3D"/>
    <w:rsid w:val="001268D4"/>
    <w:rsid w:val="00127EAD"/>
    <w:rsid w:val="00130524"/>
    <w:rsid w:val="00130D9C"/>
    <w:rsid w:val="001350AC"/>
    <w:rsid w:val="00136B5B"/>
    <w:rsid w:val="00137C43"/>
    <w:rsid w:val="0014028D"/>
    <w:rsid w:val="001408AF"/>
    <w:rsid w:val="001424F9"/>
    <w:rsid w:val="00142E35"/>
    <w:rsid w:val="00147B3B"/>
    <w:rsid w:val="00150306"/>
    <w:rsid w:val="0015232A"/>
    <w:rsid w:val="00154E26"/>
    <w:rsid w:val="00155D60"/>
    <w:rsid w:val="00157266"/>
    <w:rsid w:val="0016151B"/>
    <w:rsid w:val="00163064"/>
    <w:rsid w:val="0016337A"/>
    <w:rsid w:val="00164269"/>
    <w:rsid w:val="001647AD"/>
    <w:rsid w:val="00164CC7"/>
    <w:rsid w:val="0017247B"/>
    <w:rsid w:val="00172C70"/>
    <w:rsid w:val="001779D5"/>
    <w:rsid w:val="001809EA"/>
    <w:rsid w:val="0018290D"/>
    <w:rsid w:val="00184AD5"/>
    <w:rsid w:val="00184EE0"/>
    <w:rsid w:val="001A1238"/>
    <w:rsid w:val="001A1BDE"/>
    <w:rsid w:val="001A4120"/>
    <w:rsid w:val="001A4A77"/>
    <w:rsid w:val="001A7555"/>
    <w:rsid w:val="001B1C28"/>
    <w:rsid w:val="001B203D"/>
    <w:rsid w:val="001B5C74"/>
    <w:rsid w:val="001C6580"/>
    <w:rsid w:val="001D104A"/>
    <w:rsid w:val="001D51F0"/>
    <w:rsid w:val="001E0E47"/>
    <w:rsid w:val="001E2DF4"/>
    <w:rsid w:val="001E52EA"/>
    <w:rsid w:val="001E5303"/>
    <w:rsid w:val="001F0876"/>
    <w:rsid w:val="001F167C"/>
    <w:rsid w:val="001F1AD8"/>
    <w:rsid w:val="001F3D24"/>
    <w:rsid w:val="001F5E91"/>
    <w:rsid w:val="001F6614"/>
    <w:rsid w:val="002077B9"/>
    <w:rsid w:val="00207CD2"/>
    <w:rsid w:val="00212FEF"/>
    <w:rsid w:val="0021620D"/>
    <w:rsid w:val="00217B76"/>
    <w:rsid w:val="0022056F"/>
    <w:rsid w:val="0022297F"/>
    <w:rsid w:val="00222DD4"/>
    <w:rsid w:val="0023232F"/>
    <w:rsid w:val="00232E1F"/>
    <w:rsid w:val="002351EA"/>
    <w:rsid w:val="00243F8D"/>
    <w:rsid w:val="00245659"/>
    <w:rsid w:val="00246EB7"/>
    <w:rsid w:val="0024767E"/>
    <w:rsid w:val="002616F6"/>
    <w:rsid w:val="00262D72"/>
    <w:rsid w:val="002637C0"/>
    <w:rsid w:val="00264145"/>
    <w:rsid w:val="00264F0C"/>
    <w:rsid w:val="0026684D"/>
    <w:rsid w:val="00274AE8"/>
    <w:rsid w:val="002765E8"/>
    <w:rsid w:val="00280A1B"/>
    <w:rsid w:val="0028116F"/>
    <w:rsid w:val="002927B3"/>
    <w:rsid w:val="00294FBB"/>
    <w:rsid w:val="00296844"/>
    <w:rsid w:val="002A1656"/>
    <w:rsid w:val="002A4A2F"/>
    <w:rsid w:val="002B2130"/>
    <w:rsid w:val="002B5C51"/>
    <w:rsid w:val="002C00A4"/>
    <w:rsid w:val="002C030F"/>
    <w:rsid w:val="002C3522"/>
    <w:rsid w:val="002C72DD"/>
    <w:rsid w:val="002E5E04"/>
    <w:rsid w:val="002E5EC3"/>
    <w:rsid w:val="002E6CD0"/>
    <w:rsid w:val="002F20CD"/>
    <w:rsid w:val="002F33FF"/>
    <w:rsid w:val="002F3C34"/>
    <w:rsid w:val="002F485E"/>
    <w:rsid w:val="00311B2F"/>
    <w:rsid w:val="00317E5B"/>
    <w:rsid w:val="00322A9C"/>
    <w:rsid w:val="00325C4E"/>
    <w:rsid w:val="0032602C"/>
    <w:rsid w:val="00331D75"/>
    <w:rsid w:val="003354CE"/>
    <w:rsid w:val="003377C8"/>
    <w:rsid w:val="00347E93"/>
    <w:rsid w:val="00351E92"/>
    <w:rsid w:val="00351F99"/>
    <w:rsid w:val="003535BB"/>
    <w:rsid w:val="00353D86"/>
    <w:rsid w:val="00355362"/>
    <w:rsid w:val="003623B4"/>
    <w:rsid w:val="00363B85"/>
    <w:rsid w:val="00363E44"/>
    <w:rsid w:val="00366AB7"/>
    <w:rsid w:val="0037670C"/>
    <w:rsid w:val="00380CD2"/>
    <w:rsid w:val="003863F2"/>
    <w:rsid w:val="00387425"/>
    <w:rsid w:val="00387955"/>
    <w:rsid w:val="00390214"/>
    <w:rsid w:val="00390CAB"/>
    <w:rsid w:val="0039339C"/>
    <w:rsid w:val="00394356"/>
    <w:rsid w:val="00395E86"/>
    <w:rsid w:val="003967AD"/>
    <w:rsid w:val="003A245A"/>
    <w:rsid w:val="003A2C91"/>
    <w:rsid w:val="003A2FD8"/>
    <w:rsid w:val="003A5952"/>
    <w:rsid w:val="003B0196"/>
    <w:rsid w:val="003B40E6"/>
    <w:rsid w:val="003B7169"/>
    <w:rsid w:val="003B7B50"/>
    <w:rsid w:val="003D3178"/>
    <w:rsid w:val="003D57C4"/>
    <w:rsid w:val="003D5CAA"/>
    <w:rsid w:val="003D644D"/>
    <w:rsid w:val="003E0022"/>
    <w:rsid w:val="003E071C"/>
    <w:rsid w:val="003E0C1C"/>
    <w:rsid w:val="003E0E89"/>
    <w:rsid w:val="003E1D3B"/>
    <w:rsid w:val="003E302A"/>
    <w:rsid w:val="003E73DB"/>
    <w:rsid w:val="003E74FB"/>
    <w:rsid w:val="003F078D"/>
    <w:rsid w:val="003F0F12"/>
    <w:rsid w:val="003F548C"/>
    <w:rsid w:val="003F6E14"/>
    <w:rsid w:val="00404EE9"/>
    <w:rsid w:val="00405336"/>
    <w:rsid w:val="004076F7"/>
    <w:rsid w:val="004105F3"/>
    <w:rsid w:val="00413A47"/>
    <w:rsid w:val="004172D8"/>
    <w:rsid w:val="0042298A"/>
    <w:rsid w:val="0042422F"/>
    <w:rsid w:val="0042479F"/>
    <w:rsid w:val="00426A25"/>
    <w:rsid w:val="00432A54"/>
    <w:rsid w:val="00434CC3"/>
    <w:rsid w:val="004370CD"/>
    <w:rsid w:val="0043759E"/>
    <w:rsid w:val="00444A73"/>
    <w:rsid w:val="00445376"/>
    <w:rsid w:val="00451AAB"/>
    <w:rsid w:val="00453A74"/>
    <w:rsid w:val="0045711A"/>
    <w:rsid w:val="004571D5"/>
    <w:rsid w:val="00461919"/>
    <w:rsid w:val="00461D81"/>
    <w:rsid w:val="00462243"/>
    <w:rsid w:val="0046356B"/>
    <w:rsid w:val="00464AE4"/>
    <w:rsid w:val="004662FA"/>
    <w:rsid w:val="00466556"/>
    <w:rsid w:val="00467013"/>
    <w:rsid w:val="0046769D"/>
    <w:rsid w:val="00472BF2"/>
    <w:rsid w:val="00474EF4"/>
    <w:rsid w:val="004758A2"/>
    <w:rsid w:val="00477182"/>
    <w:rsid w:val="00477799"/>
    <w:rsid w:val="004779CB"/>
    <w:rsid w:val="00482E14"/>
    <w:rsid w:val="00483A2F"/>
    <w:rsid w:val="00484636"/>
    <w:rsid w:val="0049498B"/>
    <w:rsid w:val="004B12F3"/>
    <w:rsid w:val="004B1339"/>
    <w:rsid w:val="004B27F7"/>
    <w:rsid w:val="004B3EBC"/>
    <w:rsid w:val="004B7748"/>
    <w:rsid w:val="004C0E7F"/>
    <w:rsid w:val="004C404F"/>
    <w:rsid w:val="004C496B"/>
    <w:rsid w:val="004C52C0"/>
    <w:rsid w:val="004C654F"/>
    <w:rsid w:val="004D3A7F"/>
    <w:rsid w:val="004D49AA"/>
    <w:rsid w:val="004D55DF"/>
    <w:rsid w:val="004D60A2"/>
    <w:rsid w:val="004E3F20"/>
    <w:rsid w:val="004E42D8"/>
    <w:rsid w:val="004E4C4F"/>
    <w:rsid w:val="004E7BA2"/>
    <w:rsid w:val="004F0566"/>
    <w:rsid w:val="004F30B2"/>
    <w:rsid w:val="004F5F38"/>
    <w:rsid w:val="004F7EDF"/>
    <w:rsid w:val="005001AC"/>
    <w:rsid w:val="00500C41"/>
    <w:rsid w:val="0050339F"/>
    <w:rsid w:val="0050441F"/>
    <w:rsid w:val="0051578E"/>
    <w:rsid w:val="005164C1"/>
    <w:rsid w:val="005228E3"/>
    <w:rsid w:val="00524B2E"/>
    <w:rsid w:val="00525C78"/>
    <w:rsid w:val="00526B2A"/>
    <w:rsid w:val="00527781"/>
    <w:rsid w:val="00527D71"/>
    <w:rsid w:val="00537190"/>
    <w:rsid w:val="005427D8"/>
    <w:rsid w:val="00543A04"/>
    <w:rsid w:val="00545848"/>
    <w:rsid w:val="005517E3"/>
    <w:rsid w:val="0055196D"/>
    <w:rsid w:val="005520A8"/>
    <w:rsid w:val="005559D2"/>
    <w:rsid w:val="005607DD"/>
    <w:rsid w:val="00562A31"/>
    <w:rsid w:val="00567F79"/>
    <w:rsid w:val="005724D0"/>
    <w:rsid w:val="00573F3D"/>
    <w:rsid w:val="00576D72"/>
    <w:rsid w:val="00577B8A"/>
    <w:rsid w:val="0058356F"/>
    <w:rsid w:val="005918DB"/>
    <w:rsid w:val="00591D75"/>
    <w:rsid w:val="0059369A"/>
    <w:rsid w:val="00595538"/>
    <w:rsid w:val="00595CF9"/>
    <w:rsid w:val="00597B50"/>
    <w:rsid w:val="00597C3A"/>
    <w:rsid w:val="005A27A9"/>
    <w:rsid w:val="005A436B"/>
    <w:rsid w:val="005A558C"/>
    <w:rsid w:val="005A6654"/>
    <w:rsid w:val="005A7811"/>
    <w:rsid w:val="005B0982"/>
    <w:rsid w:val="005B2678"/>
    <w:rsid w:val="005B55FB"/>
    <w:rsid w:val="005B631C"/>
    <w:rsid w:val="005B7527"/>
    <w:rsid w:val="005C653F"/>
    <w:rsid w:val="005C77F6"/>
    <w:rsid w:val="005D19A1"/>
    <w:rsid w:val="005D3829"/>
    <w:rsid w:val="005D6631"/>
    <w:rsid w:val="005E1448"/>
    <w:rsid w:val="005E28F8"/>
    <w:rsid w:val="005E6513"/>
    <w:rsid w:val="005E6A62"/>
    <w:rsid w:val="005F23CD"/>
    <w:rsid w:val="005F3B17"/>
    <w:rsid w:val="005F688A"/>
    <w:rsid w:val="0060024C"/>
    <w:rsid w:val="0060132B"/>
    <w:rsid w:val="00602CA0"/>
    <w:rsid w:val="006176DE"/>
    <w:rsid w:val="00627110"/>
    <w:rsid w:val="00631494"/>
    <w:rsid w:val="00631F31"/>
    <w:rsid w:val="0064128D"/>
    <w:rsid w:val="006451D1"/>
    <w:rsid w:val="006474E6"/>
    <w:rsid w:val="006477A1"/>
    <w:rsid w:val="00651114"/>
    <w:rsid w:val="00651E03"/>
    <w:rsid w:val="006522F4"/>
    <w:rsid w:val="00662657"/>
    <w:rsid w:val="00664560"/>
    <w:rsid w:val="00666B4E"/>
    <w:rsid w:val="006677EC"/>
    <w:rsid w:val="0066785D"/>
    <w:rsid w:val="00670299"/>
    <w:rsid w:val="00670B80"/>
    <w:rsid w:val="0067183D"/>
    <w:rsid w:val="006718D5"/>
    <w:rsid w:val="00672460"/>
    <w:rsid w:val="00673C8A"/>
    <w:rsid w:val="00676416"/>
    <w:rsid w:val="006800CB"/>
    <w:rsid w:val="00681C62"/>
    <w:rsid w:val="0068234A"/>
    <w:rsid w:val="0068278A"/>
    <w:rsid w:val="0068656E"/>
    <w:rsid w:val="00691985"/>
    <w:rsid w:val="00692744"/>
    <w:rsid w:val="0069296B"/>
    <w:rsid w:val="00694468"/>
    <w:rsid w:val="006963BB"/>
    <w:rsid w:val="00696DA3"/>
    <w:rsid w:val="006979E1"/>
    <w:rsid w:val="00697CBA"/>
    <w:rsid w:val="00697EE1"/>
    <w:rsid w:val="006A0791"/>
    <w:rsid w:val="006A14B2"/>
    <w:rsid w:val="006A1B64"/>
    <w:rsid w:val="006B238F"/>
    <w:rsid w:val="006B2B22"/>
    <w:rsid w:val="006B45C6"/>
    <w:rsid w:val="006B7318"/>
    <w:rsid w:val="006B7F47"/>
    <w:rsid w:val="006D3E00"/>
    <w:rsid w:val="006D7BCA"/>
    <w:rsid w:val="006E1860"/>
    <w:rsid w:val="006E264A"/>
    <w:rsid w:val="006F2BAA"/>
    <w:rsid w:val="006F36C2"/>
    <w:rsid w:val="00703B1C"/>
    <w:rsid w:val="00706BF5"/>
    <w:rsid w:val="00707834"/>
    <w:rsid w:val="007108F5"/>
    <w:rsid w:val="00712F8F"/>
    <w:rsid w:val="00713E5B"/>
    <w:rsid w:val="00715088"/>
    <w:rsid w:val="00715200"/>
    <w:rsid w:val="00722057"/>
    <w:rsid w:val="00723E73"/>
    <w:rsid w:val="00724D17"/>
    <w:rsid w:val="007254FD"/>
    <w:rsid w:val="00730F32"/>
    <w:rsid w:val="007323C4"/>
    <w:rsid w:val="007329B2"/>
    <w:rsid w:val="00737BC8"/>
    <w:rsid w:val="007402FC"/>
    <w:rsid w:val="007411A1"/>
    <w:rsid w:val="0074231C"/>
    <w:rsid w:val="0074521D"/>
    <w:rsid w:val="007475EA"/>
    <w:rsid w:val="00751142"/>
    <w:rsid w:val="007511BE"/>
    <w:rsid w:val="0075343A"/>
    <w:rsid w:val="00756842"/>
    <w:rsid w:val="00773B1C"/>
    <w:rsid w:val="00785B50"/>
    <w:rsid w:val="00791CA9"/>
    <w:rsid w:val="00792832"/>
    <w:rsid w:val="00793072"/>
    <w:rsid w:val="00795BEF"/>
    <w:rsid w:val="00796298"/>
    <w:rsid w:val="007A0355"/>
    <w:rsid w:val="007A143A"/>
    <w:rsid w:val="007A1D60"/>
    <w:rsid w:val="007A279F"/>
    <w:rsid w:val="007A29EC"/>
    <w:rsid w:val="007A42F5"/>
    <w:rsid w:val="007B2BC2"/>
    <w:rsid w:val="007B64C9"/>
    <w:rsid w:val="007B6F6B"/>
    <w:rsid w:val="007B72B3"/>
    <w:rsid w:val="007C0100"/>
    <w:rsid w:val="007C1991"/>
    <w:rsid w:val="007C2F46"/>
    <w:rsid w:val="007C4A31"/>
    <w:rsid w:val="007D0195"/>
    <w:rsid w:val="007D0307"/>
    <w:rsid w:val="007D0D6A"/>
    <w:rsid w:val="007D4D56"/>
    <w:rsid w:val="007D74A7"/>
    <w:rsid w:val="007E777A"/>
    <w:rsid w:val="007F25C6"/>
    <w:rsid w:val="007F408A"/>
    <w:rsid w:val="007F4666"/>
    <w:rsid w:val="007F4D64"/>
    <w:rsid w:val="0080433F"/>
    <w:rsid w:val="0080510F"/>
    <w:rsid w:val="00805497"/>
    <w:rsid w:val="0080576E"/>
    <w:rsid w:val="00806ED9"/>
    <w:rsid w:val="00807291"/>
    <w:rsid w:val="00807D35"/>
    <w:rsid w:val="008218C4"/>
    <w:rsid w:val="00825A3E"/>
    <w:rsid w:val="00826645"/>
    <w:rsid w:val="00840753"/>
    <w:rsid w:val="00843ED0"/>
    <w:rsid w:val="00845B40"/>
    <w:rsid w:val="00853B4F"/>
    <w:rsid w:val="008567C3"/>
    <w:rsid w:val="00866774"/>
    <w:rsid w:val="00867A98"/>
    <w:rsid w:val="00870867"/>
    <w:rsid w:val="00872B6A"/>
    <w:rsid w:val="00876B9E"/>
    <w:rsid w:val="00885C9B"/>
    <w:rsid w:val="0089242F"/>
    <w:rsid w:val="00894B25"/>
    <w:rsid w:val="008969EE"/>
    <w:rsid w:val="008A0DDA"/>
    <w:rsid w:val="008A2E90"/>
    <w:rsid w:val="008A4CFC"/>
    <w:rsid w:val="008A7C49"/>
    <w:rsid w:val="008B3EB9"/>
    <w:rsid w:val="008B51BB"/>
    <w:rsid w:val="008B5CFE"/>
    <w:rsid w:val="008B6346"/>
    <w:rsid w:val="008B7C29"/>
    <w:rsid w:val="008C12D8"/>
    <w:rsid w:val="008C3B4A"/>
    <w:rsid w:val="008C3E8D"/>
    <w:rsid w:val="008C5271"/>
    <w:rsid w:val="008D1C4D"/>
    <w:rsid w:val="008D5D2A"/>
    <w:rsid w:val="008D7723"/>
    <w:rsid w:val="008E0BBD"/>
    <w:rsid w:val="008E6D6A"/>
    <w:rsid w:val="008F1382"/>
    <w:rsid w:val="008F3775"/>
    <w:rsid w:val="008F45E3"/>
    <w:rsid w:val="008F561C"/>
    <w:rsid w:val="00904AED"/>
    <w:rsid w:val="00906388"/>
    <w:rsid w:val="00906ED9"/>
    <w:rsid w:val="009120D2"/>
    <w:rsid w:val="0091318A"/>
    <w:rsid w:val="00913F28"/>
    <w:rsid w:val="00914B63"/>
    <w:rsid w:val="00915309"/>
    <w:rsid w:val="009178BF"/>
    <w:rsid w:val="009260E8"/>
    <w:rsid w:val="00927EB7"/>
    <w:rsid w:val="0093119B"/>
    <w:rsid w:val="00933781"/>
    <w:rsid w:val="009354F3"/>
    <w:rsid w:val="00936D71"/>
    <w:rsid w:val="0094184E"/>
    <w:rsid w:val="009447DC"/>
    <w:rsid w:val="00951363"/>
    <w:rsid w:val="00957E9B"/>
    <w:rsid w:val="00961BA5"/>
    <w:rsid w:val="00965C43"/>
    <w:rsid w:val="00966E42"/>
    <w:rsid w:val="00966E60"/>
    <w:rsid w:val="00967FBE"/>
    <w:rsid w:val="00970514"/>
    <w:rsid w:val="009723B1"/>
    <w:rsid w:val="009743A9"/>
    <w:rsid w:val="00976279"/>
    <w:rsid w:val="0097659C"/>
    <w:rsid w:val="00976AA5"/>
    <w:rsid w:val="009773C8"/>
    <w:rsid w:val="009802A3"/>
    <w:rsid w:val="0098073C"/>
    <w:rsid w:val="009852D1"/>
    <w:rsid w:val="00986487"/>
    <w:rsid w:val="00986AA1"/>
    <w:rsid w:val="00990D42"/>
    <w:rsid w:val="009914D9"/>
    <w:rsid w:val="009A1B2C"/>
    <w:rsid w:val="009A413A"/>
    <w:rsid w:val="009A48CC"/>
    <w:rsid w:val="009A48FE"/>
    <w:rsid w:val="009A4D31"/>
    <w:rsid w:val="009A5287"/>
    <w:rsid w:val="009B1A6D"/>
    <w:rsid w:val="009B26AA"/>
    <w:rsid w:val="009B2AC5"/>
    <w:rsid w:val="009B3B3E"/>
    <w:rsid w:val="009B54C8"/>
    <w:rsid w:val="009B7984"/>
    <w:rsid w:val="009C0601"/>
    <w:rsid w:val="009C0AB3"/>
    <w:rsid w:val="009C2FBF"/>
    <w:rsid w:val="009C6D4B"/>
    <w:rsid w:val="009D2F54"/>
    <w:rsid w:val="009D5CED"/>
    <w:rsid w:val="009E284F"/>
    <w:rsid w:val="009E3BAC"/>
    <w:rsid w:val="009E581A"/>
    <w:rsid w:val="009F0A03"/>
    <w:rsid w:val="009F2928"/>
    <w:rsid w:val="009F3FEF"/>
    <w:rsid w:val="009F4BED"/>
    <w:rsid w:val="009F68BF"/>
    <w:rsid w:val="009F7D93"/>
    <w:rsid w:val="00A019E6"/>
    <w:rsid w:val="00A02A90"/>
    <w:rsid w:val="00A13FAA"/>
    <w:rsid w:val="00A242CE"/>
    <w:rsid w:val="00A261EF"/>
    <w:rsid w:val="00A2680E"/>
    <w:rsid w:val="00A27B6E"/>
    <w:rsid w:val="00A3403B"/>
    <w:rsid w:val="00A34BB4"/>
    <w:rsid w:val="00A34FEE"/>
    <w:rsid w:val="00A35523"/>
    <w:rsid w:val="00A40314"/>
    <w:rsid w:val="00A4468A"/>
    <w:rsid w:val="00A45619"/>
    <w:rsid w:val="00A46E67"/>
    <w:rsid w:val="00A47DF5"/>
    <w:rsid w:val="00A50228"/>
    <w:rsid w:val="00A51A12"/>
    <w:rsid w:val="00A5349B"/>
    <w:rsid w:val="00A53EB6"/>
    <w:rsid w:val="00A54731"/>
    <w:rsid w:val="00A57B45"/>
    <w:rsid w:val="00A60D73"/>
    <w:rsid w:val="00A627D4"/>
    <w:rsid w:val="00A65FE4"/>
    <w:rsid w:val="00A673E6"/>
    <w:rsid w:val="00A67553"/>
    <w:rsid w:val="00A7374B"/>
    <w:rsid w:val="00A73A08"/>
    <w:rsid w:val="00A74DA2"/>
    <w:rsid w:val="00A76D52"/>
    <w:rsid w:val="00A81400"/>
    <w:rsid w:val="00A86CF7"/>
    <w:rsid w:val="00A923BE"/>
    <w:rsid w:val="00A943F6"/>
    <w:rsid w:val="00A95F63"/>
    <w:rsid w:val="00A96243"/>
    <w:rsid w:val="00A96669"/>
    <w:rsid w:val="00A978DF"/>
    <w:rsid w:val="00AA11B0"/>
    <w:rsid w:val="00AA5242"/>
    <w:rsid w:val="00AA5D0D"/>
    <w:rsid w:val="00AA5E49"/>
    <w:rsid w:val="00AA6134"/>
    <w:rsid w:val="00AA63E6"/>
    <w:rsid w:val="00AA7CEC"/>
    <w:rsid w:val="00AA7F70"/>
    <w:rsid w:val="00AB27D2"/>
    <w:rsid w:val="00AB399E"/>
    <w:rsid w:val="00AC59D0"/>
    <w:rsid w:val="00AC7CA0"/>
    <w:rsid w:val="00AD16B1"/>
    <w:rsid w:val="00AD24AA"/>
    <w:rsid w:val="00AD2F8B"/>
    <w:rsid w:val="00AD35B2"/>
    <w:rsid w:val="00AD4316"/>
    <w:rsid w:val="00AD499C"/>
    <w:rsid w:val="00AD5A03"/>
    <w:rsid w:val="00AD70F5"/>
    <w:rsid w:val="00AD75D5"/>
    <w:rsid w:val="00AE09D3"/>
    <w:rsid w:val="00AE10E1"/>
    <w:rsid w:val="00AE2ACF"/>
    <w:rsid w:val="00AE351D"/>
    <w:rsid w:val="00AE7208"/>
    <w:rsid w:val="00AF318B"/>
    <w:rsid w:val="00AF3C04"/>
    <w:rsid w:val="00AF419C"/>
    <w:rsid w:val="00AF6C7C"/>
    <w:rsid w:val="00B001EB"/>
    <w:rsid w:val="00B00F70"/>
    <w:rsid w:val="00B045E5"/>
    <w:rsid w:val="00B04B37"/>
    <w:rsid w:val="00B057B5"/>
    <w:rsid w:val="00B0711A"/>
    <w:rsid w:val="00B11B25"/>
    <w:rsid w:val="00B12F94"/>
    <w:rsid w:val="00B151CD"/>
    <w:rsid w:val="00B1736B"/>
    <w:rsid w:val="00B2023F"/>
    <w:rsid w:val="00B21230"/>
    <w:rsid w:val="00B22ABD"/>
    <w:rsid w:val="00B277C2"/>
    <w:rsid w:val="00B32DEA"/>
    <w:rsid w:val="00B35182"/>
    <w:rsid w:val="00B35D4A"/>
    <w:rsid w:val="00B36869"/>
    <w:rsid w:val="00B43B31"/>
    <w:rsid w:val="00B4442B"/>
    <w:rsid w:val="00B4609C"/>
    <w:rsid w:val="00B47CFA"/>
    <w:rsid w:val="00B501FE"/>
    <w:rsid w:val="00B57F00"/>
    <w:rsid w:val="00B62B6C"/>
    <w:rsid w:val="00B62FD3"/>
    <w:rsid w:val="00B65496"/>
    <w:rsid w:val="00B66FBE"/>
    <w:rsid w:val="00B7086A"/>
    <w:rsid w:val="00B709DA"/>
    <w:rsid w:val="00B7285C"/>
    <w:rsid w:val="00B77168"/>
    <w:rsid w:val="00B77B2A"/>
    <w:rsid w:val="00B77DC5"/>
    <w:rsid w:val="00B82C22"/>
    <w:rsid w:val="00B82F3D"/>
    <w:rsid w:val="00B86319"/>
    <w:rsid w:val="00B86A86"/>
    <w:rsid w:val="00B90878"/>
    <w:rsid w:val="00B915D1"/>
    <w:rsid w:val="00B93DBA"/>
    <w:rsid w:val="00B9440A"/>
    <w:rsid w:val="00BA2862"/>
    <w:rsid w:val="00BA32F6"/>
    <w:rsid w:val="00BA4410"/>
    <w:rsid w:val="00BA508E"/>
    <w:rsid w:val="00BA5AC6"/>
    <w:rsid w:val="00BB112D"/>
    <w:rsid w:val="00BB156F"/>
    <w:rsid w:val="00BB170D"/>
    <w:rsid w:val="00BB2D2A"/>
    <w:rsid w:val="00BB3846"/>
    <w:rsid w:val="00BB5B8B"/>
    <w:rsid w:val="00BB6312"/>
    <w:rsid w:val="00BC0488"/>
    <w:rsid w:val="00BC149E"/>
    <w:rsid w:val="00BC1D87"/>
    <w:rsid w:val="00BC2921"/>
    <w:rsid w:val="00BC3E04"/>
    <w:rsid w:val="00BC67E7"/>
    <w:rsid w:val="00BD1D4E"/>
    <w:rsid w:val="00BD2933"/>
    <w:rsid w:val="00BD4466"/>
    <w:rsid w:val="00BD4665"/>
    <w:rsid w:val="00BD58CF"/>
    <w:rsid w:val="00BD69C5"/>
    <w:rsid w:val="00BD6BF6"/>
    <w:rsid w:val="00BE0C82"/>
    <w:rsid w:val="00BE3978"/>
    <w:rsid w:val="00BE4716"/>
    <w:rsid w:val="00BE7A56"/>
    <w:rsid w:val="00BF0C92"/>
    <w:rsid w:val="00C001EF"/>
    <w:rsid w:val="00C03582"/>
    <w:rsid w:val="00C0480E"/>
    <w:rsid w:val="00C04CC1"/>
    <w:rsid w:val="00C06769"/>
    <w:rsid w:val="00C13556"/>
    <w:rsid w:val="00C14A60"/>
    <w:rsid w:val="00C15772"/>
    <w:rsid w:val="00C15A9C"/>
    <w:rsid w:val="00C211F5"/>
    <w:rsid w:val="00C22EF1"/>
    <w:rsid w:val="00C25968"/>
    <w:rsid w:val="00C334B7"/>
    <w:rsid w:val="00C376E5"/>
    <w:rsid w:val="00C3781C"/>
    <w:rsid w:val="00C4096C"/>
    <w:rsid w:val="00C411B1"/>
    <w:rsid w:val="00C42CF9"/>
    <w:rsid w:val="00C46265"/>
    <w:rsid w:val="00C50C6D"/>
    <w:rsid w:val="00C510F1"/>
    <w:rsid w:val="00C515D3"/>
    <w:rsid w:val="00C600D9"/>
    <w:rsid w:val="00C776B0"/>
    <w:rsid w:val="00C82303"/>
    <w:rsid w:val="00C84FD7"/>
    <w:rsid w:val="00C91B0D"/>
    <w:rsid w:val="00C92B22"/>
    <w:rsid w:val="00C9548E"/>
    <w:rsid w:val="00C960D9"/>
    <w:rsid w:val="00C976FF"/>
    <w:rsid w:val="00CA2475"/>
    <w:rsid w:val="00CA50F7"/>
    <w:rsid w:val="00CB01A4"/>
    <w:rsid w:val="00CB192A"/>
    <w:rsid w:val="00CB58D4"/>
    <w:rsid w:val="00CB6402"/>
    <w:rsid w:val="00CC1384"/>
    <w:rsid w:val="00CC312F"/>
    <w:rsid w:val="00CC5335"/>
    <w:rsid w:val="00CC5435"/>
    <w:rsid w:val="00CC722B"/>
    <w:rsid w:val="00CC7A90"/>
    <w:rsid w:val="00CD3720"/>
    <w:rsid w:val="00CD515E"/>
    <w:rsid w:val="00CE0843"/>
    <w:rsid w:val="00CE151E"/>
    <w:rsid w:val="00CF1848"/>
    <w:rsid w:val="00CF4EE9"/>
    <w:rsid w:val="00CF5C2F"/>
    <w:rsid w:val="00CF7B49"/>
    <w:rsid w:val="00D01D7D"/>
    <w:rsid w:val="00D04BCF"/>
    <w:rsid w:val="00D13E30"/>
    <w:rsid w:val="00D143D9"/>
    <w:rsid w:val="00D16067"/>
    <w:rsid w:val="00D26B90"/>
    <w:rsid w:val="00D27507"/>
    <w:rsid w:val="00D34019"/>
    <w:rsid w:val="00D360AF"/>
    <w:rsid w:val="00D37475"/>
    <w:rsid w:val="00D44347"/>
    <w:rsid w:val="00D45246"/>
    <w:rsid w:val="00D47300"/>
    <w:rsid w:val="00D50770"/>
    <w:rsid w:val="00D50815"/>
    <w:rsid w:val="00D52A4D"/>
    <w:rsid w:val="00D5511B"/>
    <w:rsid w:val="00D616F5"/>
    <w:rsid w:val="00D63EE0"/>
    <w:rsid w:val="00D766F1"/>
    <w:rsid w:val="00D81F8C"/>
    <w:rsid w:val="00D8721D"/>
    <w:rsid w:val="00D93E5C"/>
    <w:rsid w:val="00D961DB"/>
    <w:rsid w:val="00D97E85"/>
    <w:rsid w:val="00DA1CD7"/>
    <w:rsid w:val="00DA41CF"/>
    <w:rsid w:val="00DA4CB6"/>
    <w:rsid w:val="00DB0A3B"/>
    <w:rsid w:val="00DB0A54"/>
    <w:rsid w:val="00DB3292"/>
    <w:rsid w:val="00DB336C"/>
    <w:rsid w:val="00DB6C93"/>
    <w:rsid w:val="00DC217E"/>
    <w:rsid w:val="00DC3122"/>
    <w:rsid w:val="00DC37DA"/>
    <w:rsid w:val="00DC4828"/>
    <w:rsid w:val="00DC78B4"/>
    <w:rsid w:val="00DD1BD0"/>
    <w:rsid w:val="00DD20EF"/>
    <w:rsid w:val="00DD3959"/>
    <w:rsid w:val="00DD5541"/>
    <w:rsid w:val="00DD6437"/>
    <w:rsid w:val="00DD6A43"/>
    <w:rsid w:val="00DE3180"/>
    <w:rsid w:val="00DE6FF9"/>
    <w:rsid w:val="00DF14B7"/>
    <w:rsid w:val="00DF491C"/>
    <w:rsid w:val="00E004CC"/>
    <w:rsid w:val="00E016BF"/>
    <w:rsid w:val="00E0193B"/>
    <w:rsid w:val="00E03EBB"/>
    <w:rsid w:val="00E0427C"/>
    <w:rsid w:val="00E071F7"/>
    <w:rsid w:val="00E13275"/>
    <w:rsid w:val="00E15010"/>
    <w:rsid w:val="00E20BCC"/>
    <w:rsid w:val="00E217B2"/>
    <w:rsid w:val="00E24E24"/>
    <w:rsid w:val="00E250C8"/>
    <w:rsid w:val="00E257C8"/>
    <w:rsid w:val="00E25D78"/>
    <w:rsid w:val="00E2700A"/>
    <w:rsid w:val="00E30821"/>
    <w:rsid w:val="00E30973"/>
    <w:rsid w:val="00E35312"/>
    <w:rsid w:val="00E37279"/>
    <w:rsid w:val="00E41512"/>
    <w:rsid w:val="00E420CF"/>
    <w:rsid w:val="00E4299F"/>
    <w:rsid w:val="00E4519A"/>
    <w:rsid w:val="00E4604D"/>
    <w:rsid w:val="00E473BC"/>
    <w:rsid w:val="00E505F1"/>
    <w:rsid w:val="00E50BC4"/>
    <w:rsid w:val="00E55D84"/>
    <w:rsid w:val="00E75ECA"/>
    <w:rsid w:val="00E76E68"/>
    <w:rsid w:val="00E774F6"/>
    <w:rsid w:val="00E8136A"/>
    <w:rsid w:val="00E83EED"/>
    <w:rsid w:val="00E853D5"/>
    <w:rsid w:val="00E86B42"/>
    <w:rsid w:val="00E9773B"/>
    <w:rsid w:val="00E97F39"/>
    <w:rsid w:val="00EA14A2"/>
    <w:rsid w:val="00EA6F42"/>
    <w:rsid w:val="00EB39E8"/>
    <w:rsid w:val="00EB40DF"/>
    <w:rsid w:val="00EB6D67"/>
    <w:rsid w:val="00EC13A3"/>
    <w:rsid w:val="00EC68D0"/>
    <w:rsid w:val="00EC7C85"/>
    <w:rsid w:val="00ED222B"/>
    <w:rsid w:val="00ED2594"/>
    <w:rsid w:val="00EE6AEA"/>
    <w:rsid w:val="00EF147F"/>
    <w:rsid w:val="00EF39E8"/>
    <w:rsid w:val="00EF3C68"/>
    <w:rsid w:val="00EF7B94"/>
    <w:rsid w:val="00F02116"/>
    <w:rsid w:val="00F11ADD"/>
    <w:rsid w:val="00F125EE"/>
    <w:rsid w:val="00F12E98"/>
    <w:rsid w:val="00F134B0"/>
    <w:rsid w:val="00F14E21"/>
    <w:rsid w:val="00F1594E"/>
    <w:rsid w:val="00F21C38"/>
    <w:rsid w:val="00F22029"/>
    <w:rsid w:val="00F24370"/>
    <w:rsid w:val="00F25C0E"/>
    <w:rsid w:val="00F26445"/>
    <w:rsid w:val="00F27023"/>
    <w:rsid w:val="00F31074"/>
    <w:rsid w:val="00F316C9"/>
    <w:rsid w:val="00F31B88"/>
    <w:rsid w:val="00F408D5"/>
    <w:rsid w:val="00F410AF"/>
    <w:rsid w:val="00F473F0"/>
    <w:rsid w:val="00F515FB"/>
    <w:rsid w:val="00F51A03"/>
    <w:rsid w:val="00F55756"/>
    <w:rsid w:val="00F630EA"/>
    <w:rsid w:val="00F63359"/>
    <w:rsid w:val="00F63CB8"/>
    <w:rsid w:val="00F64EE5"/>
    <w:rsid w:val="00F66994"/>
    <w:rsid w:val="00F7007E"/>
    <w:rsid w:val="00F7049B"/>
    <w:rsid w:val="00F72CCA"/>
    <w:rsid w:val="00F73193"/>
    <w:rsid w:val="00F740F9"/>
    <w:rsid w:val="00F74F95"/>
    <w:rsid w:val="00F80705"/>
    <w:rsid w:val="00F94F82"/>
    <w:rsid w:val="00F95FB2"/>
    <w:rsid w:val="00F96C60"/>
    <w:rsid w:val="00F971A9"/>
    <w:rsid w:val="00F97773"/>
    <w:rsid w:val="00FA1348"/>
    <w:rsid w:val="00FA1481"/>
    <w:rsid w:val="00FA3D6A"/>
    <w:rsid w:val="00FA3F84"/>
    <w:rsid w:val="00FA4C58"/>
    <w:rsid w:val="00FA5BB2"/>
    <w:rsid w:val="00FA6298"/>
    <w:rsid w:val="00FA70D1"/>
    <w:rsid w:val="00FA7440"/>
    <w:rsid w:val="00FA7F2E"/>
    <w:rsid w:val="00FB51FF"/>
    <w:rsid w:val="00FC3704"/>
    <w:rsid w:val="00FD1073"/>
    <w:rsid w:val="00FD26CB"/>
    <w:rsid w:val="00FD506D"/>
    <w:rsid w:val="00FD52BB"/>
    <w:rsid w:val="00FE27A9"/>
    <w:rsid w:val="00FE2814"/>
    <w:rsid w:val="00FE700E"/>
    <w:rsid w:val="00FF04E3"/>
    <w:rsid w:val="00FF0B16"/>
    <w:rsid w:val="00FF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7F79"/>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character" w:styleId="PageNumber">
    <w:name w:val="page number"/>
    <w:basedOn w:val="DefaultParagraphFont"/>
    <w:semiHidden/>
    <w:rsid w:val="00477182"/>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character" w:styleId="PlaceholderText">
    <w:name w:val="Placeholder Text"/>
    <w:basedOn w:val="DefaultParagraphFont"/>
    <w:uiPriority w:val="99"/>
    <w:semiHidden/>
    <w:rsid w:val="00A76D52"/>
    <w:rPr>
      <w:color w:val="808080"/>
    </w:rPr>
  </w:style>
  <w:style w:type="table" w:styleId="TableGrid">
    <w:name w:val="Table Grid"/>
    <w:basedOn w:val="TableNormal"/>
    <w:rsid w:val="00C0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authors/instructions-preparing-initial-manuscript"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sspang@ucdavis.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D7265-4A56-48C1-B5E2-1F2367D5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22441</Words>
  <Characters>127919</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150060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D Risner</cp:lastModifiedBy>
  <cp:revision>2</cp:revision>
  <cp:lastPrinted>2018-01-11T19:53:00Z</cp:lastPrinted>
  <dcterms:created xsi:type="dcterms:W3CDTF">2020-05-20T02:10:00Z</dcterms:created>
  <dcterms:modified xsi:type="dcterms:W3CDTF">2020-05-20T02:10:00Z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http://www.zotero.org/styles/journal-of-dairy-science</vt:lpwstr>
  </property>
  <property fmtid="{D5CDD505-2E9C-101B-9397-08002B2CF9AE}" pid="13" name="Mendeley Recent Style Name 5_1">
    <vt:lpwstr>Journal of Dairy Science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88c86f7a-f9aa-308b-9cdb-d3d518ddacf3</vt:lpwstr>
  </property>
  <property fmtid="{D5CDD505-2E9C-101B-9397-08002B2CF9AE}" pid="24" name="Mendeley Citation Style_1">
    <vt:lpwstr>http://www.zotero.org/styles/nature</vt:lpwstr>
  </property>
</Properties>
</file>